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B38A9" w14:textId="77777777" w:rsidR="00D1595F" w:rsidRPr="004B3C77" w:rsidRDefault="00435FAF" w:rsidP="007605E5">
      <w:pPr>
        <w:spacing w:after="0"/>
        <w:jc w:val="center"/>
        <w:rPr>
          <w:rFonts w:ascii="Helvetica" w:hAnsi="Helvetica"/>
          <w:b/>
          <w:color w:val="000000" w:themeColor="text1"/>
          <w:sz w:val="52"/>
        </w:rPr>
      </w:pPr>
      <w:r w:rsidRPr="004B3C77">
        <w:rPr>
          <w:rFonts w:ascii="Helvetica" w:hAnsi="Helvetica"/>
          <w:b/>
          <w:color w:val="000000" w:themeColor="text1"/>
          <w:sz w:val="52"/>
        </w:rPr>
        <w:t xml:space="preserve">Memòria </w:t>
      </w:r>
      <w:r w:rsidR="00BA0E12" w:rsidRPr="004B3C77">
        <w:rPr>
          <w:rFonts w:ascii="Helvetica" w:hAnsi="Helvetica"/>
          <w:b/>
          <w:color w:val="000000" w:themeColor="text1"/>
          <w:sz w:val="52"/>
        </w:rPr>
        <w:t>tècnica</w:t>
      </w:r>
    </w:p>
    <w:p w14:paraId="5F699604" w14:textId="77777777" w:rsidR="005811C3" w:rsidRPr="004B3C77" w:rsidRDefault="006C6F48" w:rsidP="007605E5">
      <w:pPr>
        <w:jc w:val="center"/>
        <w:rPr>
          <w:rFonts w:ascii="Helvetica" w:hAnsi="Helvetica"/>
          <w:b/>
          <w:color w:val="000000" w:themeColor="text1"/>
          <w:sz w:val="52"/>
        </w:rPr>
      </w:pPr>
      <w:r w:rsidRPr="004B3C77">
        <w:rPr>
          <w:rFonts w:ascii="Helvetica" w:hAnsi="Helvetica"/>
          <w:b/>
          <w:color w:val="000000" w:themeColor="text1"/>
          <w:sz w:val="52"/>
        </w:rPr>
        <w:t xml:space="preserve">Cupons </w:t>
      </w:r>
      <w:r w:rsidR="005811C3" w:rsidRPr="004B3C77">
        <w:rPr>
          <w:rFonts w:ascii="Helvetica" w:hAnsi="Helvetica"/>
          <w:b/>
          <w:color w:val="000000" w:themeColor="text1"/>
          <w:sz w:val="52"/>
        </w:rPr>
        <w:t>Indústria 4.0</w:t>
      </w:r>
      <w:r w:rsidR="007605E5" w:rsidRPr="004B3C77">
        <w:rPr>
          <w:rFonts w:ascii="Helvetica" w:hAnsi="Helvetica"/>
          <w:b/>
          <w:color w:val="000000" w:themeColor="text1"/>
          <w:sz w:val="52"/>
        </w:rPr>
        <w:t xml:space="preserve">  (</w:t>
      </w:r>
      <w:r w:rsidR="007B1258">
        <w:rPr>
          <w:rFonts w:ascii="Helvetica" w:hAnsi="Helvetica"/>
          <w:b/>
          <w:color w:val="000000" w:themeColor="text1"/>
          <w:sz w:val="52"/>
        </w:rPr>
        <w:t>2021</w:t>
      </w:r>
      <w:r w:rsidR="007605E5" w:rsidRPr="004B3C77">
        <w:rPr>
          <w:rFonts w:ascii="Helvetica" w:hAnsi="Helvetica"/>
          <w:b/>
          <w:color w:val="000000" w:themeColor="text1"/>
          <w:sz w:val="52"/>
        </w:rPr>
        <w:t>)</w:t>
      </w:r>
    </w:p>
    <w:p w14:paraId="70AD037F" w14:textId="77777777" w:rsidR="00435FAF" w:rsidRPr="004B3C77" w:rsidRDefault="007605E5" w:rsidP="007605E5">
      <w:pPr>
        <w:spacing w:after="0"/>
        <w:jc w:val="center"/>
        <w:rPr>
          <w:rFonts w:ascii="Helvetica" w:hAnsi="Helvetica"/>
          <w:b/>
          <w:color w:val="000000" w:themeColor="text1"/>
          <w:sz w:val="40"/>
        </w:rPr>
      </w:pPr>
      <w:r w:rsidRPr="004B3C77">
        <w:rPr>
          <w:rFonts w:ascii="Helvetica" w:hAnsi="Helvetica"/>
          <w:b/>
          <w:color w:val="000000" w:themeColor="text1"/>
          <w:sz w:val="40"/>
        </w:rPr>
        <w:t>(</w:t>
      </w:r>
      <w:r w:rsidRPr="007B1258">
        <w:rPr>
          <w:rFonts w:ascii="Helvetica" w:hAnsi="Helvetica"/>
          <w:b/>
          <w:color w:val="000000" w:themeColor="text1"/>
          <w:sz w:val="40"/>
          <w:highlight w:val="yellow"/>
        </w:rPr>
        <w:t>EMC/</w:t>
      </w:r>
      <w:r w:rsidR="00D17ED3">
        <w:rPr>
          <w:rFonts w:ascii="Helvetica" w:hAnsi="Helvetica"/>
          <w:b/>
          <w:color w:val="000000" w:themeColor="text1"/>
          <w:sz w:val="40"/>
          <w:highlight w:val="yellow"/>
        </w:rPr>
        <w:t>XXXX</w:t>
      </w:r>
      <w:r w:rsidRPr="007B1258">
        <w:rPr>
          <w:rFonts w:ascii="Helvetica" w:hAnsi="Helvetica"/>
          <w:b/>
          <w:color w:val="000000" w:themeColor="text1"/>
          <w:sz w:val="40"/>
          <w:highlight w:val="yellow"/>
        </w:rPr>
        <w:t>/2</w:t>
      </w:r>
      <w:r w:rsidRPr="00D17ED3">
        <w:rPr>
          <w:rFonts w:ascii="Helvetica" w:hAnsi="Helvetica"/>
          <w:b/>
          <w:color w:val="000000" w:themeColor="text1"/>
          <w:sz w:val="40"/>
          <w:highlight w:val="yellow"/>
        </w:rPr>
        <w:t>02</w:t>
      </w:r>
      <w:r w:rsidR="00D17ED3" w:rsidRPr="00D17ED3">
        <w:rPr>
          <w:rFonts w:ascii="Helvetica" w:hAnsi="Helvetica"/>
          <w:b/>
          <w:color w:val="000000" w:themeColor="text1"/>
          <w:sz w:val="40"/>
          <w:highlight w:val="yellow"/>
        </w:rPr>
        <w:t>1</w:t>
      </w:r>
      <w:r w:rsidRPr="004B3C77">
        <w:rPr>
          <w:rFonts w:ascii="Helvetica" w:hAnsi="Helvetica"/>
          <w:b/>
          <w:color w:val="000000" w:themeColor="text1"/>
          <w:sz w:val="40"/>
        </w:rPr>
        <w:t>)</w:t>
      </w:r>
    </w:p>
    <w:p w14:paraId="0F125C49" w14:textId="77777777" w:rsidR="00175725" w:rsidRDefault="00175725" w:rsidP="003D4F80">
      <w:pPr>
        <w:spacing w:after="0"/>
        <w:jc w:val="center"/>
        <w:rPr>
          <w:ins w:id="0" w:author="jordi" w:date="2021-03-05T15:32:00Z"/>
          <w:rFonts w:ascii="Helvetica" w:eastAsiaTheme="majorEastAsia" w:hAnsi="Helvetica" w:cstheme="majorBidi"/>
          <w:b/>
          <w:bCs/>
          <w:color w:val="C00000"/>
          <w:sz w:val="28"/>
          <w:szCs w:val="28"/>
        </w:rPr>
      </w:pPr>
    </w:p>
    <w:p w14:paraId="386C1C7E" w14:textId="3DD7EFE0" w:rsidR="00435FAF" w:rsidRPr="00CE68D0" w:rsidRDefault="00226F81" w:rsidP="003D4F80">
      <w:pPr>
        <w:spacing w:after="0"/>
        <w:jc w:val="center"/>
        <w:rPr>
          <w:rFonts w:ascii="Helvetica" w:eastAsiaTheme="majorEastAsia" w:hAnsi="Helvetica" w:cstheme="majorBidi"/>
          <w:b/>
          <w:bCs/>
          <w:color w:val="C00000"/>
          <w:sz w:val="28"/>
          <w:szCs w:val="28"/>
        </w:rPr>
      </w:pPr>
      <w:del w:id="1" w:author="jordi" w:date="2021-03-05T15:32:00Z">
        <w:r w:rsidRPr="00CE68D0" w:rsidDel="00175725">
          <w:rPr>
            <w:rFonts w:ascii="Helvetica" w:eastAsiaTheme="majorEastAsia" w:hAnsi="Helvetica" w:cstheme="majorBidi"/>
            <w:b/>
            <w:bCs/>
            <w:color w:val="C00000"/>
            <w:sz w:val="28"/>
            <w:szCs w:val="28"/>
          </w:rPr>
          <w:delText>[T</w:delText>
        </w:r>
        <w:r w:rsidR="00435FAF" w:rsidRPr="00CE68D0" w:rsidDel="00175725">
          <w:rPr>
            <w:rFonts w:ascii="Helvetica" w:eastAsiaTheme="majorEastAsia" w:hAnsi="Helvetica" w:cstheme="majorBidi"/>
            <w:b/>
            <w:bCs/>
            <w:color w:val="C00000"/>
            <w:sz w:val="28"/>
            <w:szCs w:val="28"/>
          </w:rPr>
          <w:delText xml:space="preserve">ítol del </w:delText>
        </w:r>
        <w:r w:rsidR="00AC7354" w:rsidRPr="00CE68D0" w:rsidDel="00175725">
          <w:rPr>
            <w:rFonts w:ascii="Helvetica" w:eastAsiaTheme="majorEastAsia" w:hAnsi="Helvetica" w:cstheme="majorBidi"/>
            <w:b/>
            <w:bCs/>
            <w:color w:val="C00000"/>
            <w:sz w:val="28"/>
            <w:szCs w:val="28"/>
          </w:rPr>
          <w:delText>servei</w:delText>
        </w:r>
        <w:r w:rsidR="00A14DFD" w:rsidRPr="00CE68D0" w:rsidDel="00175725">
          <w:rPr>
            <w:rFonts w:ascii="Helvetica" w:eastAsiaTheme="majorEastAsia" w:hAnsi="Helvetica" w:cstheme="majorBidi"/>
            <w:b/>
            <w:bCs/>
            <w:color w:val="C00000"/>
            <w:sz w:val="28"/>
            <w:szCs w:val="28"/>
          </w:rPr>
          <w:delText xml:space="preserve"> a contractar</w:delText>
        </w:r>
        <w:r w:rsidR="00435FAF" w:rsidRPr="00CE68D0" w:rsidDel="00175725">
          <w:rPr>
            <w:rFonts w:ascii="Helvetica" w:eastAsiaTheme="majorEastAsia" w:hAnsi="Helvetica" w:cstheme="majorBidi"/>
            <w:b/>
            <w:bCs/>
            <w:color w:val="C00000"/>
            <w:sz w:val="28"/>
            <w:szCs w:val="28"/>
          </w:rPr>
          <w:delText>]</w:delText>
        </w:r>
      </w:del>
      <w:ins w:id="2" w:author="jordi" w:date="2021-03-05T15:32:00Z">
        <w:r w:rsidR="00175725">
          <w:rPr>
            <w:rFonts w:ascii="Helvetica" w:eastAsiaTheme="majorEastAsia" w:hAnsi="Helvetica" w:cstheme="majorBidi"/>
            <w:b/>
            <w:bCs/>
            <w:color w:val="C00000"/>
            <w:sz w:val="28"/>
            <w:szCs w:val="28"/>
          </w:rPr>
          <w:t xml:space="preserve">Sistema expert amb Intel·ligència Artificial per </w:t>
        </w:r>
      </w:ins>
      <w:ins w:id="3" w:author="jordi" w:date="2021-03-05T15:33:00Z">
        <w:r w:rsidR="00175725">
          <w:rPr>
            <w:rFonts w:ascii="Helvetica" w:eastAsiaTheme="majorEastAsia" w:hAnsi="Helvetica" w:cstheme="majorBidi"/>
            <w:b/>
            <w:bCs/>
            <w:color w:val="C00000"/>
            <w:sz w:val="28"/>
            <w:szCs w:val="28"/>
          </w:rPr>
          <w:t xml:space="preserve">automatitzar el procés de monitorització, captura i selecció de </w:t>
        </w:r>
      </w:ins>
      <w:ins w:id="4" w:author="jordi" w:date="2021-03-05T16:44:00Z">
        <w:r w:rsidR="00194B9D">
          <w:rPr>
            <w:rFonts w:ascii="Helvetica" w:eastAsiaTheme="majorEastAsia" w:hAnsi="Helvetica" w:cstheme="majorBidi"/>
            <w:b/>
            <w:bCs/>
            <w:color w:val="C00000"/>
            <w:sz w:val="28"/>
            <w:szCs w:val="28"/>
          </w:rPr>
          <w:t xml:space="preserve">la normativa </w:t>
        </w:r>
      </w:ins>
      <w:ins w:id="5" w:author="jordi" w:date="2021-03-05T16:45:00Z">
        <w:r w:rsidR="00194B9D">
          <w:rPr>
            <w:rFonts w:ascii="Helvetica" w:eastAsiaTheme="majorEastAsia" w:hAnsi="Helvetica" w:cstheme="majorBidi"/>
            <w:b/>
            <w:bCs/>
            <w:color w:val="C00000"/>
            <w:sz w:val="28"/>
            <w:szCs w:val="28"/>
          </w:rPr>
          <w:t>afecta a</w:t>
        </w:r>
      </w:ins>
      <w:ins w:id="6" w:author="jordi" w:date="2021-03-05T16:46:00Z">
        <w:r w:rsidR="00194B9D">
          <w:rPr>
            <w:rFonts w:ascii="Helvetica" w:eastAsiaTheme="majorEastAsia" w:hAnsi="Helvetica" w:cstheme="majorBidi"/>
            <w:b/>
            <w:bCs/>
            <w:color w:val="C00000"/>
            <w:sz w:val="28"/>
            <w:szCs w:val="28"/>
          </w:rPr>
          <w:t xml:space="preserve">l procés de HSE </w:t>
        </w:r>
        <w:proofErr w:type="spellStart"/>
        <w:r w:rsidR="00194B9D">
          <w:rPr>
            <w:rFonts w:ascii="Helvetica" w:eastAsiaTheme="majorEastAsia" w:hAnsi="Helvetica" w:cstheme="majorBidi"/>
            <w:b/>
            <w:bCs/>
            <w:color w:val="C00000"/>
            <w:sz w:val="28"/>
            <w:szCs w:val="28"/>
          </w:rPr>
          <w:t>Compliance</w:t>
        </w:r>
      </w:ins>
      <w:proofErr w:type="spellEnd"/>
      <w:ins w:id="7" w:author="jordi" w:date="2021-03-05T16:45:00Z">
        <w:r w:rsidR="00194B9D">
          <w:rPr>
            <w:rFonts w:ascii="Helvetica" w:eastAsiaTheme="majorEastAsia" w:hAnsi="Helvetica" w:cstheme="majorBidi"/>
            <w:b/>
            <w:bCs/>
            <w:color w:val="C00000"/>
            <w:sz w:val="28"/>
            <w:szCs w:val="28"/>
          </w:rPr>
          <w:t xml:space="preserve"> </w:t>
        </w:r>
      </w:ins>
    </w:p>
    <w:p w14:paraId="268DE345" w14:textId="77777777" w:rsidR="00435FAF" w:rsidRPr="00CE68D0" w:rsidRDefault="00435FAF" w:rsidP="00435FAF">
      <w:pPr>
        <w:spacing w:after="0"/>
        <w:rPr>
          <w:rFonts w:ascii="Helvetica" w:hAnsi="Helvetica"/>
          <w:color w:val="026A75"/>
          <w:sz w:val="40"/>
        </w:rPr>
      </w:pPr>
    </w:p>
    <w:p w14:paraId="2C548B36" w14:textId="15EA54B3" w:rsidR="00F753CA" w:rsidRPr="00CE68D0" w:rsidDel="00175725" w:rsidRDefault="00F753CA" w:rsidP="00F753CA">
      <w:pPr>
        <w:spacing w:after="0"/>
        <w:jc w:val="center"/>
        <w:rPr>
          <w:del w:id="8" w:author="jordi" w:date="2021-03-05T15:35:00Z"/>
          <w:rFonts w:ascii="Helvetica" w:eastAsiaTheme="majorEastAsia" w:hAnsi="Helvetica" w:cstheme="majorBidi"/>
          <w:b/>
          <w:bCs/>
          <w:color w:val="C00000"/>
          <w:sz w:val="28"/>
          <w:szCs w:val="28"/>
        </w:rPr>
      </w:pPr>
      <w:del w:id="9" w:author="jordi" w:date="2021-03-05T15:35:00Z">
        <w:r w:rsidRPr="00CE68D0" w:rsidDel="00175725">
          <w:rPr>
            <w:rFonts w:ascii="Helvetica" w:eastAsiaTheme="majorEastAsia" w:hAnsi="Helvetica" w:cstheme="majorBidi"/>
            <w:bCs/>
            <w:color w:val="C00000"/>
          </w:rPr>
          <w:delText>Indicació de la categoria de l’actuació</w:delText>
        </w:r>
        <w:r w:rsidR="00D066C1" w:rsidRPr="00CE68D0" w:rsidDel="00175725">
          <w:rPr>
            <w:rFonts w:ascii="Helvetica" w:eastAsiaTheme="majorEastAsia" w:hAnsi="Helvetica" w:cstheme="majorBidi"/>
            <w:bCs/>
            <w:color w:val="C00000"/>
          </w:rPr>
          <w:delText xml:space="preserve"> (marqueu una de les opcions)</w:delText>
        </w:r>
      </w:del>
    </w:p>
    <w:p w14:paraId="426D527C" w14:textId="77777777" w:rsidR="00F753CA" w:rsidRPr="00CE68D0" w:rsidRDefault="00F753CA" w:rsidP="00F753CA">
      <w:pPr>
        <w:spacing w:after="0"/>
        <w:jc w:val="center"/>
        <w:rPr>
          <w:rFonts w:ascii="Helvetica" w:eastAsiaTheme="majorEastAsia" w:hAnsi="Helvetica" w:cstheme="majorBidi"/>
          <w:b/>
          <w:bCs/>
          <w:color w:val="C00000"/>
          <w:sz w:val="28"/>
          <w:szCs w:val="28"/>
        </w:rPr>
      </w:pPr>
    </w:p>
    <w:p w14:paraId="77023DE7" w14:textId="77777777" w:rsidR="00F753CA" w:rsidRPr="00CE68D0" w:rsidRDefault="00AA4004" w:rsidP="00C14E20">
      <w:pPr>
        <w:pStyle w:val="Prrafodelista"/>
        <w:spacing w:after="0"/>
        <w:rPr>
          <w:rFonts w:ascii="Helvetica" w:eastAsiaTheme="majorEastAsia" w:hAnsi="Helvetica" w:cstheme="majorBidi"/>
          <w:b/>
          <w:bCs/>
          <w:color w:val="C00000"/>
          <w:sz w:val="24"/>
          <w:szCs w:val="24"/>
        </w:rPr>
      </w:pPr>
      <w:r w:rsidRPr="00CE68D0">
        <w:rPr>
          <w:rFonts w:ascii="Helvetica" w:eastAsiaTheme="majorEastAsia" w:hAnsi="Helvetica" w:cstheme="majorBidi"/>
          <w:b/>
          <w:bCs/>
          <w:color w:val="C00000"/>
          <w:sz w:val="24"/>
          <w:szCs w:val="24"/>
        </w:rPr>
        <w:t xml:space="preserve">   </w:t>
      </w:r>
      <w:sdt>
        <w:sdtPr>
          <w:rPr>
            <w:rFonts w:ascii="Helvetica" w:eastAsiaTheme="majorEastAsia" w:hAnsi="Helvetica" w:cstheme="majorBidi"/>
            <w:b/>
            <w:bCs/>
            <w:color w:val="C00000"/>
            <w:sz w:val="24"/>
            <w:szCs w:val="24"/>
          </w:rPr>
          <w:id w:val="-2118282997"/>
          <w14:checkbox>
            <w14:checked w14:val="0"/>
            <w14:checkedState w14:val="2612" w14:font="MS Gothic"/>
            <w14:uncheckedState w14:val="2610" w14:font="MS Gothic"/>
          </w14:checkbox>
        </w:sdtPr>
        <w:sdtContent>
          <w:r w:rsidR="00976600" w:rsidRPr="00CE68D0">
            <w:rPr>
              <w:rFonts w:ascii="MS Gothic" w:eastAsia="MS Gothic" w:hAnsi="MS Gothic" w:cstheme="majorBidi"/>
              <w:b/>
              <w:bCs/>
              <w:color w:val="C00000"/>
              <w:sz w:val="24"/>
              <w:szCs w:val="24"/>
            </w:rPr>
            <w:t>☐</w:t>
          </w:r>
        </w:sdtContent>
      </w:sdt>
      <w:r w:rsidRPr="00CE68D0">
        <w:rPr>
          <w:rFonts w:ascii="Helvetica" w:eastAsiaTheme="majorEastAsia" w:hAnsi="Helvetica" w:cstheme="majorBidi"/>
          <w:b/>
          <w:bCs/>
          <w:color w:val="C00000"/>
          <w:sz w:val="24"/>
          <w:szCs w:val="24"/>
        </w:rPr>
        <w:t xml:space="preserve"> </w:t>
      </w:r>
      <w:r w:rsidR="00F753CA" w:rsidRPr="00CE68D0">
        <w:rPr>
          <w:rFonts w:ascii="Helvetica" w:eastAsiaTheme="majorEastAsia" w:hAnsi="Helvetica" w:cstheme="majorBidi"/>
          <w:b/>
          <w:bCs/>
          <w:color w:val="C00000"/>
          <w:sz w:val="24"/>
          <w:szCs w:val="24"/>
        </w:rPr>
        <w:t xml:space="preserve">Cupó </w:t>
      </w:r>
      <w:r w:rsidR="00A14DFD" w:rsidRPr="00CE68D0">
        <w:rPr>
          <w:rFonts w:ascii="Helvetica" w:eastAsiaTheme="majorEastAsia" w:hAnsi="Helvetica" w:cstheme="majorBidi"/>
          <w:b/>
          <w:bCs/>
          <w:color w:val="C00000"/>
          <w:sz w:val="24"/>
          <w:szCs w:val="24"/>
        </w:rPr>
        <w:t>D</w:t>
      </w:r>
      <w:r w:rsidR="00F753CA" w:rsidRPr="00CE68D0">
        <w:rPr>
          <w:rFonts w:ascii="Helvetica" w:eastAsiaTheme="majorEastAsia" w:hAnsi="Helvetica" w:cstheme="majorBidi"/>
          <w:b/>
          <w:bCs/>
          <w:color w:val="C00000"/>
          <w:sz w:val="24"/>
          <w:szCs w:val="24"/>
        </w:rPr>
        <w:t xml:space="preserve">iagnosi </w:t>
      </w:r>
      <w:r w:rsidR="00D96669" w:rsidRPr="00CE68D0">
        <w:rPr>
          <w:rFonts w:ascii="Helvetica" w:eastAsiaTheme="majorEastAsia" w:hAnsi="Helvetica" w:cstheme="majorBidi"/>
          <w:b/>
          <w:bCs/>
          <w:color w:val="C00000"/>
          <w:sz w:val="24"/>
          <w:szCs w:val="24"/>
        </w:rPr>
        <w:t xml:space="preserve">Indústria </w:t>
      </w:r>
      <w:r w:rsidR="00F753CA" w:rsidRPr="00CE68D0">
        <w:rPr>
          <w:rFonts w:ascii="Helvetica" w:eastAsiaTheme="majorEastAsia" w:hAnsi="Helvetica" w:cstheme="majorBidi"/>
          <w:b/>
          <w:bCs/>
          <w:color w:val="C00000"/>
          <w:sz w:val="24"/>
          <w:szCs w:val="24"/>
        </w:rPr>
        <w:t xml:space="preserve">4.0 </w:t>
      </w:r>
    </w:p>
    <w:p w14:paraId="2C0DC579" w14:textId="77777777" w:rsidR="00107178" w:rsidRPr="00CE68D0" w:rsidRDefault="00107178" w:rsidP="00107178">
      <w:pPr>
        <w:spacing w:after="0"/>
        <w:jc w:val="center"/>
        <w:rPr>
          <w:rFonts w:ascii="Helvetica" w:eastAsiaTheme="majorEastAsia" w:hAnsi="Helvetica" w:cstheme="majorBidi"/>
          <w:b/>
          <w:bCs/>
          <w:color w:val="C00000"/>
          <w:sz w:val="24"/>
          <w:szCs w:val="24"/>
        </w:rPr>
      </w:pPr>
    </w:p>
    <w:p w14:paraId="275D84DB" w14:textId="14BEFBA4" w:rsidR="00F753CA" w:rsidRPr="00CE68D0" w:rsidRDefault="00AA4004" w:rsidP="00A14DFD">
      <w:pPr>
        <w:spacing w:after="0"/>
        <w:rPr>
          <w:rFonts w:ascii="Helvetica" w:eastAsiaTheme="majorEastAsia" w:hAnsi="Helvetica" w:cstheme="majorBidi"/>
          <w:b/>
          <w:bCs/>
          <w:color w:val="C00000"/>
          <w:sz w:val="24"/>
          <w:szCs w:val="24"/>
        </w:rPr>
      </w:pPr>
      <w:r w:rsidRPr="00CE68D0">
        <w:rPr>
          <w:rFonts w:ascii="Helvetica" w:eastAsiaTheme="majorEastAsia" w:hAnsi="Helvetica" w:cstheme="majorBidi"/>
          <w:b/>
          <w:bCs/>
          <w:color w:val="C00000"/>
          <w:sz w:val="24"/>
          <w:szCs w:val="24"/>
        </w:rPr>
        <w:t xml:space="preserve">              </w:t>
      </w:r>
      <w:sdt>
        <w:sdtPr>
          <w:rPr>
            <w:rFonts w:ascii="Helvetica" w:eastAsiaTheme="majorEastAsia" w:hAnsi="Helvetica" w:cstheme="majorBidi"/>
            <w:b/>
            <w:bCs/>
            <w:color w:val="C00000"/>
            <w:sz w:val="24"/>
            <w:szCs w:val="24"/>
          </w:rPr>
          <w:id w:val="-1490096184"/>
          <w14:checkbox>
            <w14:checked w14:val="1"/>
            <w14:checkedState w14:val="2612" w14:font="MS Gothic"/>
            <w14:uncheckedState w14:val="2610" w14:font="MS Gothic"/>
          </w14:checkbox>
        </w:sdtPr>
        <w:sdtContent>
          <w:ins w:id="10" w:author="jordi" w:date="2021-03-05T15:27:00Z">
            <w:r w:rsidR="00CC6B6D">
              <w:rPr>
                <w:rFonts w:ascii="MS Gothic" w:eastAsia="MS Gothic" w:hAnsi="MS Gothic" w:cstheme="majorBidi" w:hint="eastAsia"/>
                <w:b/>
                <w:bCs/>
                <w:color w:val="C00000"/>
                <w:sz w:val="24"/>
                <w:szCs w:val="24"/>
              </w:rPr>
              <w:t>☒</w:t>
            </w:r>
          </w:ins>
          <w:del w:id="11" w:author="jordi" w:date="2021-03-05T15:27:00Z">
            <w:r w:rsidR="00976600" w:rsidRPr="00CE68D0" w:rsidDel="00CC6B6D">
              <w:rPr>
                <w:rFonts w:ascii="MS Gothic" w:eastAsia="MS Gothic" w:hAnsi="MS Gothic" w:cstheme="majorBidi"/>
                <w:b/>
                <w:bCs/>
                <w:color w:val="C00000"/>
                <w:sz w:val="24"/>
                <w:szCs w:val="24"/>
              </w:rPr>
              <w:delText>☐</w:delText>
            </w:r>
          </w:del>
        </w:sdtContent>
      </w:sdt>
      <w:r w:rsidRPr="00CE68D0">
        <w:rPr>
          <w:rFonts w:ascii="Helvetica" w:eastAsiaTheme="majorEastAsia" w:hAnsi="Helvetica" w:cstheme="majorBidi"/>
          <w:b/>
          <w:bCs/>
          <w:color w:val="C00000"/>
          <w:sz w:val="24"/>
          <w:szCs w:val="24"/>
        </w:rPr>
        <w:t xml:space="preserve"> </w:t>
      </w:r>
      <w:r w:rsidR="00F753CA" w:rsidRPr="00CE68D0">
        <w:rPr>
          <w:rFonts w:ascii="Helvetica" w:eastAsiaTheme="majorEastAsia" w:hAnsi="Helvetica" w:cstheme="majorBidi"/>
          <w:b/>
          <w:bCs/>
          <w:color w:val="C00000"/>
          <w:sz w:val="24"/>
          <w:szCs w:val="24"/>
        </w:rPr>
        <w:t>Cup</w:t>
      </w:r>
      <w:r w:rsidR="00A14DFD" w:rsidRPr="00CE68D0">
        <w:rPr>
          <w:rFonts w:ascii="Helvetica" w:eastAsiaTheme="majorEastAsia" w:hAnsi="Helvetica" w:cstheme="majorBidi"/>
          <w:b/>
          <w:bCs/>
          <w:color w:val="C00000"/>
          <w:sz w:val="24"/>
          <w:szCs w:val="24"/>
        </w:rPr>
        <w:t>ó</w:t>
      </w:r>
      <w:r w:rsidR="00F753CA" w:rsidRPr="00CE68D0">
        <w:rPr>
          <w:rFonts w:ascii="Helvetica" w:eastAsiaTheme="majorEastAsia" w:hAnsi="Helvetica" w:cstheme="majorBidi"/>
          <w:b/>
          <w:bCs/>
          <w:color w:val="C00000"/>
          <w:sz w:val="24"/>
          <w:szCs w:val="24"/>
        </w:rPr>
        <w:t xml:space="preserve"> </w:t>
      </w:r>
      <w:r w:rsidR="00D96669" w:rsidRPr="00CE68D0">
        <w:rPr>
          <w:rFonts w:ascii="Helvetica" w:eastAsiaTheme="majorEastAsia" w:hAnsi="Helvetica" w:cstheme="majorBidi"/>
          <w:b/>
          <w:bCs/>
          <w:color w:val="C00000"/>
          <w:sz w:val="24"/>
          <w:szCs w:val="24"/>
        </w:rPr>
        <w:t xml:space="preserve">Implantació Indústria </w:t>
      </w:r>
      <w:r w:rsidR="00F753CA" w:rsidRPr="00CE68D0">
        <w:rPr>
          <w:rFonts w:ascii="Helvetica" w:eastAsiaTheme="majorEastAsia" w:hAnsi="Helvetica" w:cstheme="majorBidi"/>
          <w:b/>
          <w:bCs/>
          <w:color w:val="C00000"/>
          <w:sz w:val="24"/>
          <w:szCs w:val="24"/>
        </w:rPr>
        <w:t>4.0</w:t>
      </w:r>
    </w:p>
    <w:p w14:paraId="49BE8D7D" w14:textId="77777777" w:rsidR="00107178" w:rsidRPr="00CE68D0" w:rsidRDefault="00107178" w:rsidP="00107178">
      <w:pPr>
        <w:pStyle w:val="Prrafodelista"/>
        <w:rPr>
          <w:rFonts w:ascii="Helvetica" w:eastAsiaTheme="majorEastAsia" w:hAnsi="Helvetica" w:cstheme="majorBidi"/>
          <w:b/>
          <w:bCs/>
          <w:color w:val="C00000"/>
          <w:sz w:val="24"/>
          <w:szCs w:val="24"/>
        </w:rPr>
      </w:pPr>
    </w:p>
    <w:p w14:paraId="2E46DCA3" w14:textId="77777777" w:rsidR="00107178" w:rsidRPr="00CE68D0" w:rsidRDefault="00107178" w:rsidP="00107178">
      <w:pPr>
        <w:pStyle w:val="Prrafodelista"/>
        <w:spacing w:after="0"/>
        <w:rPr>
          <w:rFonts w:ascii="Helvetica" w:eastAsiaTheme="majorEastAsia" w:hAnsi="Helvetica" w:cstheme="majorBidi"/>
          <w:b/>
          <w:bCs/>
          <w:color w:val="C00000"/>
          <w:sz w:val="24"/>
          <w:szCs w:val="24"/>
        </w:rPr>
      </w:pPr>
    </w:p>
    <w:p w14:paraId="6F8B2617" w14:textId="77777777" w:rsidR="00435FAF" w:rsidRPr="00CE68D0" w:rsidRDefault="00435FAF" w:rsidP="00435FAF">
      <w:pPr>
        <w:spacing w:after="0"/>
        <w:rPr>
          <w:rFonts w:ascii="Helvetica" w:hAnsi="Helvetica"/>
          <w:b/>
          <w:color w:val="999999"/>
          <w:sz w:val="40"/>
        </w:rPr>
      </w:pPr>
    </w:p>
    <w:p w14:paraId="48412822" w14:textId="77777777" w:rsidR="00435FAF" w:rsidRPr="00CE68D0" w:rsidRDefault="00435FAF" w:rsidP="00435FAF">
      <w:pPr>
        <w:spacing w:after="0"/>
        <w:rPr>
          <w:rFonts w:ascii="Helvetica" w:hAnsi="Helvetica"/>
          <w:b/>
          <w:color w:val="026A75"/>
          <w:sz w:val="28"/>
        </w:rPr>
      </w:pPr>
    </w:p>
    <w:p w14:paraId="06AD69DC" w14:textId="6DCD5FE7" w:rsidR="00435FAF" w:rsidRPr="002A2BDF" w:rsidRDefault="00A7590F" w:rsidP="003D4F80">
      <w:pPr>
        <w:spacing w:after="0"/>
        <w:jc w:val="center"/>
        <w:rPr>
          <w:rFonts w:ascii="Helvetica" w:eastAsiaTheme="majorEastAsia" w:hAnsi="Helvetica" w:cstheme="majorBidi"/>
          <w:bCs/>
          <w:color w:val="C00000"/>
          <w:sz w:val="28"/>
          <w:szCs w:val="28"/>
          <w:rPrChange w:id="12" w:author="jordi" w:date="2021-03-05T16:42:00Z">
            <w:rPr>
              <w:rFonts w:ascii="Helvetica" w:eastAsiaTheme="majorEastAsia" w:hAnsi="Helvetica" w:cstheme="majorBidi"/>
              <w:bCs/>
              <w:color w:val="C00000"/>
            </w:rPr>
          </w:rPrChange>
        </w:rPr>
      </w:pPr>
      <w:del w:id="13" w:author="jordi" w:date="2021-03-05T15:28:00Z">
        <w:r w:rsidRPr="002A2BDF" w:rsidDel="00175725">
          <w:rPr>
            <w:rFonts w:ascii="Helvetica" w:eastAsiaTheme="majorEastAsia" w:hAnsi="Helvetica" w:cstheme="majorBidi"/>
            <w:bCs/>
            <w:color w:val="C00000"/>
            <w:sz w:val="28"/>
            <w:szCs w:val="28"/>
            <w:rPrChange w:id="14" w:author="jordi" w:date="2021-03-05T16:42:00Z">
              <w:rPr>
                <w:rFonts w:ascii="Helvetica" w:eastAsiaTheme="majorEastAsia" w:hAnsi="Helvetica" w:cstheme="majorBidi"/>
                <w:bCs/>
                <w:color w:val="C00000"/>
              </w:rPr>
            </w:rPrChange>
          </w:rPr>
          <w:delText>[Nom e</w:delText>
        </w:r>
        <w:r w:rsidR="00435FAF" w:rsidRPr="002A2BDF" w:rsidDel="00175725">
          <w:rPr>
            <w:rFonts w:ascii="Helvetica" w:eastAsiaTheme="majorEastAsia" w:hAnsi="Helvetica" w:cstheme="majorBidi"/>
            <w:bCs/>
            <w:color w:val="C00000"/>
            <w:sz w:val="28"/>
            <w:szCs w:val="28"/>
            <w:rPrChange w:id="15" w:author="jordi" w:date="2021-03-05T16:42:00Z">
              <w:rPr>
                <w:rFonts w:ascii="Helvetica" w:eastAsiaTheme="majorEastAsia" w:hAnsi="Helvetica" w:cstheme="majorBidi"/>
                <w:bCs/>
                <w:color w:val="C00000"/>
              </w:rPr>
            </w:rPrChange>
          </w:rPr>
          <w:delText>mpresa</w:delText>
        </w:r>
        <w:r w:rsidR="003659FA" w:rsidRPr="002A2BDF" w:rsidDel="00175725">
          <w:rPr>
            <w:rFonts w:ascii="Helvetica" w:eastAsiaTheme="majorEastAsia" w:hAnsi="Helvetica" w:cstheme="majorBidi"/>
            <w:bCs/>
            <w:color w:val="C00000"/>
            <w:sz w:val="28"/>
            <w:szCs w:val="28"/>
            <w:rPrChange w:id="16" w:author="jordi" w:date="2021-03-05T16:42:00Z">
              <w:rPr>
                <w:rFonts w:ascii="Helvetica" w:eastAsiaTheme="majorEastAsia" w:hAnsi="Helvetica" w:cstheme="majorBidi"/>
                <w:bCs/>
                <w:color w:val="C00000"/>
              </w:rPr>
            </w:rPrChange>
          </w:rPr>
          <w:delText xml:space="preserve"> </w:delText>
        </w:r>
        <w:r w:rsidR="00435FAF" w:rsidRPr="002A2BDF" w:rsidDel="00175725">
          <w:rPr>
            <w:rFonts w:ascii="Helvetica" w:eastAsiaTheme="majorEastAsia" w:hAnsi="Helvetica" w:cstheme="majorBidi"/>
            <w:bCs/>
            <w:color w:val="C00000"/>
            <w:sz w:val="28"/>
            <w:szCs w:val="28"/>
            <w:rPrChange w:id="17" w:author="jordi" w:date="2021-03-05T16:42:00Z">
              <w:rPr>
                <w:rFonts w:ascii="Helvetica" w:eastAsiaTheme="majorEastAsia" w:hAnsi="Helvetica" w:cstheme="majorBidi"/>
                <w:bCs/>
                <w:color w:val="C00000"/>
              </w:rPr>
            </w:rPrChange>
          </w:rPr>
          <w:delText>sol·licitant]</w:delText>
        </w:r>
      </w:del>
      <w:proofErr w:type="spellStart"/>
      <w:ins w:id="18" w:author="jordi" w:date="2021-03-05T15:28:00Z">
        <w:r w:rsidR="00175725" w:rsidRPr="002A2BDF">
          <w:rPr>
            <w:rFonts w:ascii="Helvetica" w:eastAsiaTheme="majorEastAsia" w:hAnsi="Helvetica" w:cstheme="majorBidi"/>
            <w:bCs/>
            <w:color w:val="C00000"/>
            <w:sz w:val="28"/>
            <w:szCs w:val="28"/>
            <w:rPrChange w:id="19" w:author="jordi" w:date="2021-03-05T16:42:00Z">
              <w:rPr>
                <w:rFonts w:ascii="Helvetica" w:eastAsiaTheme="majorEastAsia" w:hAnsi="Helvetica" w:cstheme="majorBidi"/>
                <w:bCs/>
                <w:color w:val="C00000"/>
              </w:rPr>
            </w:rPrChange>
          </w:rPr>
          <w:t>Asesores</w:t>
        </w:r>
        <w:proofErr w:type="spellEnd"/>
        <w:r w:rsidR="00175725" w:rsidRPr="002A2BDF">
          <w:rPr>
            <w:rFonts w:ascii="Helvetica" w:eastAsiaTheme="majorEastAsia" w:hAnsi="Helvetica" w:cstheme="majorBidi"/>
            <w:bCs/>
            <w:color w:val="C00000"/>
            <w:sz w:val="28"/>
            <w:szCs w:val="28"/>
            <w:rPrChange w:id="20" w:author="jordi" w:date="2021-03-05T16:42:00Z">
              <w:rPr>
                <w:rFonts w:ascii="Helvetica" w:eastAsiaTheme="majorEastAsia" w:hAnsi="Helvetica" w:cstheme="majorBidi"/>
                <w:bCs/>
                <w:color w:val="C00000"/>
              </w:rPr>
            </w:rPrChange>
          </w:rPr>
          <w:t xml:space="preserve"> </w:t>
        </w:r>
        <w:proofErr w:type="spellStart"/>
        <w:r w:rsidR="00175725" w:rsidRPr="002A2BDF">
          <w:rPr>
            <w:rFonts w:ascii="Helvetica" w:eastAsiaTheme="majorEastAsia" w:hAnsi="Helvetica" w:cstheme="majorBidi"/>
            <w:bCs/>
            <w:color w:val="C00000"/>
            <w:sz w:val="28"/>
            <w:szCs w:val="28"/>
            <w:rPrChange w:id="21" w:author="jordi" w:date="2021-03-05T16:42:00Z">
              <w:rPr>
                <w:rFonts w:ascii="Helvetica" w:eastAsiaTheme="majorEastAsia" w:hAnsi="Helvetica" w:cstheme="majorBidi"/>
                <w:bCs/>
                <w:color w:val="C00000"/>
              </w:rPr>
            </w:rPrChange>
          </w:rPr>
          <w:t>Corporativos</w:t>
        </w:r>
        <w:proofErr w:type="spellEnd"/>
        <w:r w:rsidR="00175725" w:rsidRPr="002A2BDF">
          <w:rPr>
            <w:rFonts w:ascii="Helvetica" w:eastAsiaTheme="majorEastAsia" w:hAnsi="Helvetica" w:cstheme="majorBidi"/>
            <w:bCs/>
            <w:color w:val="C00000"/>
            <w:sz w:val="28"/>
            <w:szCs w:val="28"/>
            <w:rPrChange w:id="22" w:author="jordi" w:date="2021-03-05T16:42:00Z">
              <w:rPr>
                <w:rFonts w:ascii="Helvetica" w:eastAsiaTheme="majorEastAsia" w:hAnsi="Helvetica" w:cstheme="majorBidi"/>
                <w:bCs/>
                <w:color w:val="C00000"/>
              </w:rPr>
            </w:rPrChange>
          </w:rPr>
          <w:t xml:space="preserve"> S.A (ASECORP)</w:t>
        </w:r>
      </w:ins>
    </w:p>
    <w:p w14:paraId="45C2D7AA" w14:textId="77777777" w:rsidR="00435FAF" w:rsidRPr="00CE68D0" w:rsidRDefault="00435FAF" w:rsidP="00435FAF">
      <w:pPr>
        <w:spacing w:after="0"/>
        <w:rPr>
          <w:rFonts w:ascii="Helvetica" w:eastAsiaTheme="majorEastAsia" w:hAnsi="Helvetica" w:cstheme="majorBidi"/>
          <w:bCs/>
          <w:color w:val="C00000"/>
        </w:rPr>
      </w:pPr>
    </w:p>
    <w:p w14:paraId="5ED87E2E" w14:textId="489927E6" w:rsidR="00435FAF" w:rsidRDefault="00175725" w:rsidP="00435FAF">
      <w:pPr>
        <w:spacing w:after="0"/>
        <w:rPr>
          <w:rFonts w:ascii="Helvetica" w:eastAsiaTheme="majorEastAsia" w:hAnsi="Helvetica" w:cstheme="majorBidi"/>
          <w:bCs/>
          <w:color w:val="C00000"/>
        </w:rPr>
      </w:pPr>
      <w:ins w:id="23" w:author="jordi" w:date="2021-03-05T15:29:00Z">
        <w:r w:rsidRPr="00175725">
          <w:rPr>
            <w:noProof/>
          </w:rPr>
          <w:drawing>
            <wp:anchor distT="0" distB="0" distL="114300" distR="114300" simplePos="0" relativeHeight="251658240" behindDoc="1" locked="0" layoutInCell="1" allowOverlap="1" wp14:anchorId="5704B78B" wp14:editId="000195FB">
              <wp:simplePos x="0" y="0"/>
              <wp:positionH relativeFrom="column">
                <wp:posOffset>1567815</wp:posOffset>
              </wp:positionH>
              <wp:positionV relativeFrom="paragraph">
                <wp:posOffset>107950</wp:posOffset>
              </wp:positionV>
              <wp:extent cx="2009775" cy="809625"/>
              <wp:effectExtent l="0" t="0" r="9525" b="9525"/>
              <wp:wrapTight wrapText="bothSides">
                <wp:wrapPolygon edited="0">
                  <wp:start x="0" y="0"/>
                  <wp:lineTo x="0" y="21346"/>
                  <wp:lineTo x="21498" y="21346"/>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809625"/>
                      </a:xfrm>
                      <a:prstGeom prst="rect">
                        <a:avLst/>
                      </a:prstGeom>
                    </pic:spPr>
                  </pic:pic>
                </a:graphicData>
              </a:graphic>
            </wp:anchor>
          </w:drawing>
        </w:r>
      </w:ins>
    </w:p>
    <w:p w14:paraId="326D9A5B" w14:textId="7AC73DC2" w:rsidR="004B3C77" w:rsidRPr="00CE68D0" w:rsidDel="00175725" w:rsidRDefault="00175725" w:rsidP="004B3C77">
      <w:pPr>
        <w:spacing w:after="0"/>
        <w:jc w:val="center"/>
        <w:rPr>
          <w:del w:id="24" w:author="jordi" w:date="2021-03-05T15:29:00Z"/>
          <w:rFonts w:ascii="Helvetica" w:eastAsiaTheme="majorEastAsia" w:hAnsi="Helvetica" w:cstheme="majorBidi"/>
          <w:bCs/>
          <w:color w:val="C00000"/>
        </w:rPr>
      </w:pPr>
      <w:ins w:id="25" w:author="jordi" w:date="2021-03-05T15:29:00Z">
        <w:r w:rsidDel="00175725">
          <w:rPr>
            <w:rFonts w:ascii="Helvetica" w:eastAsiaTheme="majorEastAsia" w:hAnsi="Helvetica" w:cstheme="majorBidi"/>
            <w:bCs/>
            <w:color w:val="C00000"/>
          </w:rPr>
          <w:t xml:space="preserve"> </w:t>
        </w:r>
      </w:ins>
      <w:del w:id="26" w:author="jordi" w:date="2021-03-05T15:29:00Z">
        <w:r w:rsidR="004B3C77" w:rsidDel="00175725">
          <w:rPr>
            <w:rFonts w:ascii="Helvetica" w:eastAsiaTheme="majorEastAsia" w:hAnsi="Helvetica" w:cstheme="majorBidi"/>
            <w:bCs/>
            <w:color w:val="C00000"/>
          </w:rPr>
          <w:delText>[Logo sol·licitant]</w:delText>
        </w:r>
      </w:del>
    </w:p>
    <w:p w14:paraId="31C76143" w14:textId="77777777" w:rsidR="00435FAF" w:rsidRPr="00CE68D0" w:rsidRDefault="00435FAF" w:rsidP="00435FAF">
      <w:pPr>
        <w:spacing w:after="0"/>
        <w:rPr>
          <w:rFonts w:ascii="Helvetica" w:eastAsiaTheme="majorEastAsia" w:hAnsi="Helvetica" w:cstheme="majorBidi"/>
          <w:bCs/>
          <w:color w:val="C00000"/>
        </w:rPr>
      </w:pPr>
    </w:p>
    <w:p w14:paraId="48EB16C3" w14:textId="77777777" w:rsidR="00435FAF" w:rsidRPr="00CE68D0" w:rsidRDefault="00435FAF" w:rsidP="00435FAF">
      <w:pPr>
        <w:spacing w:after="0"/>
        <w:rPr>
          <w:rFonts w:ascii="Helvetica" w:eastAsiaTheme="majorEastAsia" w:hAnsi="Helvetica" w:cstheme="majorBidi"/>
          <w:bCs/>
          <w:color w:val="C00000"/>
        </w:rPr>
      </w:pPr>
    </w:p>
    <w:p w14:paraId="7DD5255B" w14:textId="77777777" w:rsidR="00B103F6" w:rsidRPr="00CE68D0" w:rsidRDefault="00B103F6" w:rsidP="00435FAF">
      <w:pPr>
        <w:spacing w:after="0"/>
        <w:rPr>
          <w:rFonts w:ascii="Helvetica" w:eastAsiaTheme="majorEastAsia" w:hAnsi="Helvetica" w:cstheme="majorBidi"/>
          <w:bCs/>
          <w:color w:val="C00000"/>
        </w:rPr>
      </w:pPr>
    </w:p>
    <w:p w14:paraId="75071130" w14:textId="369C761A" w:rsidR="00B103F6" w:rsidRDefault="00B103F6" w:rsidP="00435FAF">
      <w:pPr>
        <w:spacing w:after="0"/>
        <w:rPr>
          <w:ins w:id="27" w:author="jordi" w:date="2021-03-05T15:29:00Z"/>
          <w:rFonts w:ascii="Helvetica" w:eastAsiaTheme="majorEastAsia" w:hAnsi="Helvetica" w:cstheme="majorBidi"/>
          <w:bCs/>
          <w:color w:val="C00000"/>
        </w:rPr>
      </w:pPr>
    </w:p>
    <w:p w14:paraId="2B6B8B3A" w14:textId="47AD565E" w:rsidR="00175725" w:rsidRDefault="00175725" w:rsidP="00435FAF">
      <w:pPr>
        <w:spacing w:after="0"/>
        <w:rPr>
          <w:ins w:id="28" w:author="jordi" w:date="2021-03-05T15:29:00Z"/>
          <w:rFonts w:ascii="Helvetica" w:eastAsiaTheme="majorEastAsia" w:hAnsi="Helvetica" w:cstheme="majorBidi"/>
          <w:bCs/>
          <w:color w:val="C00000"/>
        </w:rPr>
      </w:pPr>
    </w:p>
    <w:p w14:paraId="5FD73122" w14:textId="5D84CF26" w:rsidR="00175725" w:rsidRDefault="00175725" w:rsidP="00435FAF">
      <w:pPr>
        <w:spacing w:after="0"/>
        <w:rPr>
          <w:ins w:id="29" w:author="jordi" w:date="2021-03-05T15:29:00Z"/>
          <w:rFonts w:ascii="Helvetica" w:eastAsiaTheme="majorEastAsia" w:hAnsi="Helvetica" w:cstheme="majorBidi"/>
          <w:bCs/>
          <w:color w:val="C00000"/>
        </w:rPr>
      </w:pPr>
    </w:p>
    <w:p w14:paraId="4B0BD0ED" w14:textId="1F5AF20F" w:rsidR="00175725" w:rsidRDefault="00175725" w:rsidP="00435FAF">
      <w:pPr>
        <w:spacing w:after="0"/>
        <w:rPr>
          <w:ins w:id="30" w:author="jordi" w:date="2021-03-05T15:29:00Z"/>
          <w:rFonts w:ascii="Helvetica" w:eastAsiaTheme="majorEastAsia" w:hAnsi="Helvetica" w:cstheme="majorBidi"/>
          <w:bCs/>
          <w:color w:val="C00000"/>
        </w:rPr>
      </w:pPr>
    </w:p>
    <w:p w14:paraId="7F04FABE" w14:textId="77777777" w:rsidR="00175725" w:rsidRPr="00CE68D0" w:rsidRDefault="00175725" w:rsidP="00435FAF">
      <w:pPr>
        <w:spacing w:after="0"/>
        <w:rPr>
          <w:rFonts w:ascii="Helvetica" w:eastAsiaTheme="majorEastAsia" w:hAnsi="Helvetica" w:cstheme="majorBidi"/>
          <w:bCs/>
          <w:color w:val="C00000"/>
        </w:rPr>
      </w:pPr>
    </w:p>
    <w:p w14:paraId="2B2B4577" w14:textId="77777777" w:rsidR="00B103F6" w:rsidRPr="00CE68D0" w:rsidRDefault="00B103F6" w:rsidP="00435FAF">
      <w:pPr>
        <w:spacing w:after="0"/>
        <w:rPr>
          <w:rFonts w:ascii="Helvetica" w:eastAsiaTheme="majorEastAsia" w:hAnsi="Helvetica" w:cstheme="majorBidi"/>
          <w:bCs/>
          <w:color w:val="C00000"/>
        </w:rPr>
      </w:pPr>
    </w:p>
    <w:p w14:paraId="3614B6C8" w14:textId="77777777" w:rsidR="00435FAF" w:rsidRPr="00CE68D0" w:rsidRDefault="00435FAF" w:rsidP="00435FAF">
      <w:pPr>
        <w:spacing w:after="0"/>
        <w:rPr>
          <w:rFonts w:ascii="Helvetica" w:eastAsiaTheme="majorEastAsia" w:hAnsi="Helvetica" w:cstheme="majorBidi"/>
          <w:bCs/>
          <w:color w:val="C00000"/>
        </w:rPr>
      </w:pPr>
      <w:r w:rsidRPr="00CE68D0">
        <w:rPr>
          <w:rFonts w:ascii="Helvetica" w:eastAsiaTheme="majorEastAsia" w:hAnsi="Helvetica" w:cstheme="majorBidi"/>
          <w:bCs/>
          <w:color w:val="C00000"/>
        </w:rPr>
        <w:t xml:space="preserve">Nom </w:t>
      </w:r>
      <w:r w:rsidR="00A7590F" w:rsidRPr="00CE68D0">
        <w:rPr>
          <w:rFonts w:ascii="Helvetica" w:eastAsiaTheme="majorEastAsia" w:hAnsi="Helvetica" w:cstheme="majorBidi"/>
          <w:bCs/>
          <w:color w:val="C00000"/>
        </w:rPr>
        <w:t>i d</w:t>
      </w:r>
      <w:r w:rsidR="00DC757F" w:rsidRPr="00CE68D0">
        <w:rPr>
          <w:rFonts w:ascii="Helvetica" w:eastAsiaTheme="majorEastAsia" w:hAnsi="Helvetica" w:cstheme="majorBidi"/>
          <w:bCs/>
          <w:color w:val="C00000"/>
        </w:rPr>
        <w:t>ata</w:t>
      </w:r>
    </w:p>
    <w:p w14:paraId="53B4D43F" w14:textId="77777777" w:rsidR="00435FAF" w:rsidRPr="00CE68D0" w:rsidRDefault="00435FAF" w:rsidP="00435FAF">
      <w:pPr>
        <w:spacing w:after="0"/>
        <w:rPr>
          <w:rFonts w:ascii="Helvetica" w:eastAsiaTheme="majorEastAsia" w:hAnsi="Helvetica" w:cstheme="majorBidi"/>
          <w:bCs/>
          <w:color w:val="C00000"/>
        </w:rPr>
      </w:pPr>
    </w:p>
    <w:p w14:paraId="5B3F5A90" w14:textId="77777777" w:rsidR="00435FAF" w:rsidRDefault="00435FAF" w:rsidP="00435FAF">
      <w:pPr>
        <w:spacing w:after="0"/>
        <w:rPr>
          <w:rFonts w:ascii="Helvetica" w:eastAsiaTheme="majorEastAsia" w:hAnsi="Helvetica" w:cstheme="majorBidi"/>
          <w:bCs/>
          <w:color w:val="C00000"/>
        </w:rPr>
      </w:pPr>
    </w:p>
    <w:p w14:paraId="288232CF" w14:textId="77777777" w:rsidR="00B81C95" w:rsidRDefault="00B81C95" w:rsidP="00435FAF">
      <w:pPr>
        <w:spacing w:after="0"/>
        <w:rPr>
          <w:rFonts w:ascii="Helvetica" w:eastAsiaTheme="majorEastAsia" w:hAnsi="Helvetica" w:cstheme="majorBidi"/>
          <w:bCs/>
          <w:color w:val="C00000"/>
        </w:rPr>
      </w:pPr>
    </w:p>
    <w:p w14:paraId="25E409A4" w14:textId="77777777" w:rsidR="00B81C95" w:rsidRDefault="00B81C95" w:rsidP="00435FAF">
      <w:pPr>
        <w:spacing w:after="0"/>
        <w:rPr>
          <w:rFonts w:ascii="Helvetica" w:eastAsiaTheme="majorEastAsia" w:hAnsi="Helvetica" w:cstheme="majorBidi"/>
          <w:bCs/>
          <w:color w:val="C00000"/>
        </w:rPr>
      </w:pPr>
    </w:p>
    <w:p w14:paraId="38529545" w14:textId="77777777" w:rsidR="00B81C95" w:rsidRPr="00CE68D0" w:rsidRDefault="00B81C95" w:rsidP="00435FAF">
      <w:pPr>
        <w:spacing w:after="0"/>
        <w:rPr>
          <w:rFonts w:ascii="Helvetica" w:eastAsiaTheme="majorEastAsia" w:hAnsi="Helvetica" w:cstheme="majorBidi"/>
          <w:bCs/>
          <w:color w:val="C00000"/>
        </w:rPr>
      </w:pPr>
    </w:p>
    <w:p w14:paraId="533556DA" w14:textId="77777777" w:rsidR="005C31BB" w:rsidRPr="00CE68D0" w:rsidRDefault="005C31BB" w:rsidP="003D4F80">
      <w:pPr>
        <w:rPr>
          <w:rFonts w:ascii="Helvetica" w:hAnsi="Helvetica"/>
        </w:rPr>
      </w:pPr>
    </w:p>
    <w:p w14:paraId="4051BA6B" w14:textId="77777777" w:rsidR="0093417B" w:rsidRDefault="0093417B" w:rsidP="003D4F80">
      <w:pPr>
        <w:rPr>
          <w:rFonts w:ascii="Helvetica" w:hAnsi="Helvetica"/>
        </w:rPr>
      </w:pPr>
    </w:p>
    <w:p w14:paraId="1A6970D1" w14:textId="77777777" w:rsidR="00DB282A" w:rsidRDefault="00DB282A" w:rsidP="003D4F80">
      <w:pPr>
        <w:rPr>
          <w:rFonts w:ascii="Helvetica" w:hAnsi="Helvetica"/>
        </w:rPr>
      </w:pPr>
    </w:p>
    <w:p w14:paraId="5A19C283" w14:textId="77777777" w:rsidR="00DB282A" w:rsidRDefault="00DB282A" w:rsidP="003D4F80">
      <w:pPr>
        <w:rPr>
          <w:rFonts w:ascii="Helvetica" w:hAnsi="Helvetica"/>
        </w:rPr>
      </w:pPr>
    </w:p>
    <w:p w14:paraId="29480B76" w14:textId="77777777" w:rsidR="00DB282A" w:rsidRDefault="00DB282A" w:rsidP="003D4F80">
      <w:pPr>
        <w:rPr>
          <w:rFonts w:ascii="Helvetica" w:hAnsi="Helvetica"/>
        </w:rPr>
      </w:pPr>
    </w:p>
    <w:p w14:paraId="4BEC689C" w14:textId="77777777" w:rsidR="007B1258" w:rsidRDefault="007B1258">
      <w:pPr>
        <w:rPr>
          <w:rFonts w:ascii="Helvetica" w:hAnsi="Helvetica"/>
        </w:rPr>
      </w:pPr>
      <w:r>
        <w:rPr>
          <w:rFonts w:ascii="Helvetica" w:hAnsi="Helvetica"/>
        </w:rPr>
        <w:br w:type="page"/>
      </w:r>
    </w:p>
    <w:p w14:paraId="47761219" w14:textId="77777777" w:rsidR="007B1258" w:rsidRDefault="00D17ED3" w:rsidP="003D4F80">
      <w:pPr>
        <w:rPr>
          <w:rFonts w:ascii="Helvetica" w:hAnsi="Helvetica"/>
        </w:rPr>
      </w:pPr>
      <w:r>
        <w:rPr>
          <w:rFonts w:ascii="Helvetica" w:hAnsi="Helvetica"/>
          <w:highlight w:val="yellow"/>
        </w:rPr>
        <w:lastRenderedPageBreak/>
        <w:t>ESBORRANY PROVISSIONAL</w:t>
      </w:r>
      <w:r w:rsidR="007B1258" w:rsidRPr="007B1258">
        <w:rPr>
          <w:rFonts w:ascii="Helvetica" w:hAnsi="Helvetica"/>
          <w:highlight w:val="yellow"/>
        </w:rPr>
        <w:t xml:space="preserve"> GUIO MEMORIA SOLICITUD CUPONS 4.0</w:t>
      </w:r>
      <w:r>
        <w:rPr>
          <w:rFonts w:ascii="Helvetica" w:hAnsi="Helvetica"/>
          <w:highlight w:val="yellow"/>
        </w:rPr>
        <w:t xml:space="preserve"> DEL</w:t>
      </w:r>
      <w:r w:rsidR="007B1258" w:rsidRPr="007B1258">
        <w:rPr>
          <w:rFonts w:ascii="Helvetica" w:hAnsi="Helvetica"/>
          <w:highlight w:val="yellow"/>
        </w:rPr>
        <w:t xml:space="preserve"> 2021</w:t>
      </w:r>
    </w:p>
    <w:p w14:paraId="17A1125D" w14:textId="77777777" w:rsidR="00347658" w:rsidRDefault="00347658" w:rsidP="006737EC">
      <w:pPr>
        <w:pStyle w:val="Prrafodelista"/>
        <w:rPr>
          <w:rFonts w:ascii="Helvetica" w:hAnsi="Helvetica"/>
        </w:rPr>
      </w:pPr>
    </w:p>
    <w:p w14:paraId="194A45FD" w14:textId="77777777" w:rsidR="00347658" w:rsidRPr="002C60E0" w:rsidRDefault="00347658" w:rsidP="006737EC">
      <w:pPr>
        <w:pStyle w:val="Prrafodelista"/>
        <w:rPr>
          <w:rFonts w:ascii="Helvetica" w:hAnsi="Helvetica"/>
        </w:rPr>
      </w:pPr>
    </w:p>
    <w:p w14:paraId="516BCA55" w14:textId="77777777" w:rsidR="005C31BB" w:rsidRPr="00CE68D0" w:rsidRDefault="005C31BB" w:rsidP="00435FAF">
      <w:pPr>
        <w:jc w:val="center"/>
        <w:rPr>
          <w:rFonts w:ascii="Helvetica" w:hAnsi="Helvetica"/>
        </w:rPr>
      </w:pPr>
    </w:p>
    <w:p w14:paraId="2F3E0D66" w14:textId="77777777" w:rsidR="003F270D" w:rsidRPr="00CE68D0" w:rsidRDefault="003F270D" w:rsidP="000F1201">
      <w:pPr>
        <w:pStyle w:val="Ttulo1"/>
        <w:numPr>
          <w:ilvl w:val="0"/>
          <w:numId w:val="4"/>
        </w:numPr>
        <w:rPr>
          <w:rFonts w:ascii="Helvetica" w:hAnsi="Helvetica"/>
          <w:color w:val="C00000"/>
        </w:rPr>
      </w:pPr>
      <w:bookmarkStart w:id="31" w:name="OLE_LINK51"/>
      <w:bookmarkStart w:id="32" w:name="OLE_LINK52"/>
      <w:bookmarkStart w:id="33" w:name="OLE_LINK3"/>
      <w:bookmarkStart w:id="34" w:name="OLE_LINK4"/>
      <w:bookmarkStart w:id="35" w:name="OLE_LINK1"/>
      <w:bookmarkStart w:id="36" w:name="OLE_LINK2"/>
      <w:r w:rsidRPr="00CE68D0">
        <w:rPr>
          <w:rFonts w:ascii="Helvetica" w:hAnsi="Helvetica"/>
          <w:color w:val="C00000"/>
        </w:rPr>
        <w:t>Empresa</w:t>
      </w:r>
    </w:p>
    <w:p w14:paraId="7A94D8D2" w14:textId="77777777" w:rsidR="00A14DFD" w:rsidRPr="004B3C77" w:rsidRDefault="00A14DFD" w:rsidP="000F1201">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s>
        <w:spacing w:before="180" w:after="0"/>
        <w:ind w:left="142" w:hanging="142"/>
        <w:rPr>
          <w:rFonts w:ascii="Helvetica" w:hAnsi="Helvetica"/>
          <w:color w:val="000000" w:themeColor="text1"/>
          <w:lang w:val="ca-ES"/>
        </w:rPr>
      </w:pPr>
      <w:r w:rsidRPr="004B3C77">
        <w:rPr>
          <w:rFonts w:ascii="Helvetica" w:hAnsi="Helvetica"/>
          <w:color w:val="000000" w:themeColor="text1"/>
          <w:lang w:val="ca-ES"/>
        </w:rPr>
        <w:t xml:space="preserve">  </w:t>
      </w:r>
      <w:r w:rsidR="003F270D" w:rsidRPr="004B3C77">
        <w:rPr>
          <w:rFonts w:ascii="Helvetica" w:hAnsi="Helvetica"/>
          <w:color w:val="000000" w:themeColor="text1"/>
          <w:lang w:val="ca-ES"/>
        </w:rPr>
        <w:t>Descripció de l’empres</w:t>
      </w:r>
      <w:r w:rsidR="00DC0EC4" w:rsidRPr="004B3C77">
        <w:rPr>
          <w:rFonts w:ascii="Helvetica" w:hAnsi="Helvetica"/>
          <w:color w:val="000000" w:themeColor="text1"/>
          <w:lang w:val="ca-ES"/>
        </w:rPr>
        <w:t>a</w:t>
      </w:r>
      <w:r w:rsidR="002E22E7" w:rsidRPr="004B3C77">
        <w:rPr>
          <w:rFonts w:ascii="Helvetica" w:hAnsi="Helvetica"/>
          <w:color w:val="000000" w:themeColor="text1"/>
          <w:lang w:val="ca-ES"/>
        </w:rPr>
        <w:t xml:space="preserve"> </w:t>
      </w:r>
    </w:p>
    <w:p w14:paraId="3B4ED72B" w14:textId="77777777" w:rsidR="00A14DFD" w:rsidRPr="004B3C77" w:rsidRDefault="003F270D" w:rsidP="000F1201">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s>
        <w:spacing w:before="180" w:after="0"/>
        <w:ind w:left="0" w:firstLine="0"/>
        <w:rPr>
          <w:rFonts w:ascii="Helvetica" w:hAnsi="Helvetica"/>
          <w:color w:val="000000" w:themeColor="text1"/>
          <w:lang w:val="ca-ES"/>
        </w:rPr>
      </w:pPr>
      <w:r w:rsidRPr="004B3C77">
        <w:rPr>
          <w:rFonts w:ascii="Helvetica" w:hAnsi="Helvetica"/>
          <w:color w:val="000000" w:themeColor="text1"/>
          <w:lang w:val="ca-ES"/>
        </w:rPr>
        <w:t>Descripció de la situació actual</w:t>
      </w:r>
      <w:r w:rsidR="006A020F" w:rsidRPr="004B3C77">
        <w:rPr>
          <w:rFonts w:ascii="Helvetica" w:hAnsi="Helvetica"/>
          <w:color w:val="000000" w:themeColor="text1"/>
          <w:lang w:val="ca-ES"/>
        </w:rPr>
        <w:t xml:space="preserve"> i àmbit de l’actuació</w:t>
      </w:r>
      <w:r w:rsidRPr="004B3C77">
        <w:rPr>
          <w:rFonts w:ascii="Helvetica" w:hAnsi="Helvetica"/>
          <w:color w:val="000000" w:themeColor="text1"/>
          <w:lang w:val="ca-ES"/>
        </w:rPr>
        <w:t>.</w:t>
      </w:r>
      <w:r w:rsidR="001A1847" w:rsidRPr="004B3C77">
        <w:rPr>
          <w:rFonts w:ascii="Helvetica" w:hAnsi="Helvetica"/>
          <w:color w:val="000000" w:themeColor="text1"/>
          <w:lang w:val="ca-ES"/>
        </w:rPr>
        <w:t xml:space="preserve"> </w:t>
      </w:r>
    </w:p>
    <w:p w14:paraId="5AA14F3B" w14:textId="77777777" w:rsidR="003F270D" w:rsidRPr="004B3C77" w:rsidRDefault="003F270D" w:rsidP="000F1201">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s>
        <w:spacing w:before="180" w:after="0"/>
        <w:ind w:left="0" w:firstLine="0"/>
        <w:rPr>
          <w:rFonts w:ascii="Helvetica" w:hAnsi="Helvetica"/>
          <w:color w:val="000000" w:themeColor="text1"/>
          <w:lang w:val="ca-ES"/>
        </w:rPr>
      </w:pPr>
      <w:r w:rsidRPr="004B3C77">
        <w:rPr>
          <w:rFonts w:ascii="Helvetica" w:hAnsi="Helvetica"/>
          <w:color w:val="000000" w:themeColor="text1"/>
          <w:lang w:val="ca-ES"/>
        </w:rPr>
        <w:t>Identificar reptes de futur</w:t>
      </w:r>
      <w:r w:rsidR="00A239BB" w:rsidRPr="004B3C77">
        <w:rPr>
          <w:rFonts w:ascii="Helvetica" w:hAnsi="Helvetica"/>
          <w:color w:val="000000" w:themeColor="text1"/>
          <w:lang w:val="ca-ES"/>
        </w:rPr>
        <w:t xml:space="preserve">. </w:t>
      </w:r>
    </w:p>
    <w:p w14:paraId="796976A0" w14:textId="77777777" w:rsidR="003F270D" w:rsidRPr="00CE68D0" w:rsidRDefault="003F270D" w:rsidP="003F270D">
      <w:pPr>
        <w:pStyle w:val="Textoindependiente"/>
        <w:rPr>
          <w:lang w:val="ca-ES"/>
        </w:rPr>
      </w:pPr>
    </w:p>
    <w:p w14:paraId="5DF8E36A" w14:textId="17741FD6" w:rsidR="003F270D" w:rsidRPr="000C5C2A" w:rsidRDefault="003F270D" w:rsidP="003F270D">
      <w:pPr>
        <w:pStyle w:val="Textoindependiente"/>
        <w:rPr>
          <w:ins w:id="37" w:author="jordi" w:date="2021-03-05T15:40:00Z"/>
          <w:rFonts w:ascii="Helvetica" w:hAnsi="Helvetica"/>
          <w:bCs/>
          <w:i w:val="0"/>
          <w:color w:val="1F497D" w:themeColor="text2"/>
          <w:sz w:val="20"/>
          <w:lang w:val="ca-ES"/>
          <w:rPrChange w:id="38" w:author="jordi" w:date="2021-03-06T09:58:00Z">
            <w:rPr>
              <w:ins w:id="39" w:author="jordi" w:date="2021-03-05T15:40:00Z"/>
              <w:rFonts w:ascii="Helvetica" w:hAnsi="Helvetica"/>
              <w:b/>
              <w:i w:val="0"/>
              <w:sz w:val="20"/>
              <w:lang w:val="ca-ES"/>
            </w:rPr>
          </w:rPrChange>
        </w:rPr>
      </w:pPr>
      <w:del w:id="40" w:author="jordi" w:date="2021-03-05T15:40:00Z">
        <w:r w:rsidRPr="000C5C2A" w:rsidDel="00B63391">
          <w:rPr>
            <w:rFonts w:ascii="Helvetica" w:hAnsi="Helvetica"/>
            <w:bCs/>
            <w:i w:val="0"/>
            <w:color w:val="1F497D" w:themeColor="text2"/>
            <w:sz w:val="20"/>
            <w:lang w:val="ca-ES"/>
            <w:rPrChange w:id="41" w:author="jordi" w:date="2021-03-06T09:58:00Z">
              <w:rPr>
                <w:rFonts w:ascii="Helvetica" w:hAnsi="Helvetica"/>
                <w:b/>
                <w:i w:val="0"/>
                <w:sz w:val="20"/>
                <w:lang w:val="ca-ES"/>
              </w:rPr>
            </w:rPrChange>
          </w:rPr>
          <w:delText>[</w:delText>
        </w:r>
      </w:del>
      <w:ins w:id="42" w:author="jordi" w:date="2021-03-05T15:40:00Z">
        <w:r w:rsidR="00B63391" w:rsidRPr="000C5C2A">
          <w:rPr>
            <w:rFonts w:ascii="Helvetica" w:hAnsi="Helvetica"/>
            <w:bCs/>
            <w:i w:val="0"/>
            <w:color w:val="1F497D" w:themeColor="text2"/>
            <w:sz w:val="20"/>
            <w:lang w:val="ca-ES"/>
            <w:rPrChange w:id="43" w:author="jordi" w:date="2021-03-06T09:58:00Z">
              <w:rPr>
                <w:rFonts w:ascii="Helvetica" w:hAnsi="Helvetica"/>
                <w:b/>
                <w:i w:val="0"/>
                <w:sz w:val="20"/>
                <w:lang w:val="ca-ES"/>
              </w:rPr>
            </w:rPrChange>
          </w:rPr>
          <w:t xml:space="preserve">ASECORP és una consultoria especialitzada a optimitzar i garantir el compliment legal en matèria de medi ambient, prevenció de riscos laborals i seguretat industrial. Per a això hem dissenyat una base de dades, www.asecorp-online.com, que constitueix la clau i fet diferencial del nostre servei. </w:t>
        </w:r>
      </w:ins>
      <w:del w:id="44" w:author="jordi" w:date="2021-03-05T15:40:00Z">
        <w:r w:rsidRPr="000C5C2A" w:rsidDel="00B63391">
          <w:rPr>
            <w:rFonts w:ascii="Helvetica" w:hAnsi="Helvetica"/>
            <w:bCs/>
            <w:i w:val="0"/>
            <w:color w:val="1F497D" w:themeColor="text2"/>
            <w:sz w:val="20"/>
            <w:lang w:val="ca-ES"/>
            <w:rPrChange w:id="45" w:author="jordi" w:date="2021-03-06T09:58:00Z">
              <w:rPr>
                <w:rFonts w:ascii="Helvetica" w:hAnsi="Helvetica"/>
                <w:b/>
                <w:i w:val="0"/>
                <w:sz w:val="20"/>
                <w:lang w:val="ca-ES"/>
              </w:rPr>
            </w:rPrChange>
          </w:rPr>
          <w:delText>Escriure aquí el contingut (màxim ½ pàgina]</w:delText>
        </w:r>
      </w:del>
    </w:p>
    <w:p w14:paraId="21BD93F5" w14:textId="77777777" w:rsidR="00B63391" w:rsidRPr="000C5C2A" w:rsidRDefault="00B63391" w:rsidP="003F270D">
      <w:pPr>
        <w:pStyle w:val="Textoindependiente"/>
        <w:rPr>
          <w:ins w:id="46" w:author="jordi" w:date="2021-03-05T15:40:00Z"/>
          <w:rFonts w:ascii="Helvetica" w:hAnsi="Helvetica"/>
          <w:bCs/>
          <w:i w:val="0"/>
          <w:color w:val="1F497D" w:themeColor="text2"/>
          <w:sz w:val="20"/>
          <w:lang w:val="ca-ES"/>
          <w:rPrChange w:id="47" w:author="jordi" w:date="2021-03-06T09:58:00Z">
            <w:rPr>
              <w:ins w:id="48" w:author="jordi" w:date="2021-03-05T15:40:00Z"/>
              <w:rFonts w:ascii="Helvetica" w:hAnsi="Helvetica"/>
              <w:b/>
              <w:i w:val="0"/>
              <w:sz w:val="20"/>
              <w:lang w:val="ca-ES"/>
            </w:rPr>
          </w:rPrChange>
        </w:rPr>
      </w:pPr>
    </w:p>
    <w:p w14:paraId="5CF6158E" w14:textId="2C159B25" w:rsidR="00B63391" w:rsidRPr="000C5C2A" w:rsidRDefault="00B63391" w:rsidP="003F270D">
      <w:pPr>
        <w:pStyle w:val="Textoindependiente"/>
        <w:rPr>
          <w:ins w:id="49" w:author="jordi" w:date="2021-03-05T15:47:00Z"/>
          <w:rFonts w:ascii="Helvetica" w:hAnsi="Helvetica"/>
          <w:bCs/>
          <w:i w:val="0"/>
          <w:color w:val="1F497D" w:themeColor="text2"/>
          <w:sz w:val="20"/>
          <w:lang w:val="ca-ES"/>
          <w:rPrChange w:id="50" w:author="jordi" w:date="2021-03-06T09:58:00Z">
            <w:rPr>
              <w:ins w:id="51" w:author="jordi" w:date="2021-03-05T15:47:00Z"/>
              <w:rFonts w:ascii="Helvetica" w:hAnsi="Helvetica"/>
              <w:b/>
              <w:i w:val="0"/>
              <w:sz w:val="20"/>
              <w:lang w:val="ca-ES"/>
            </w:rPr>
          </w:rPrChange>
        </w:rPr>
      </w:pPr>
      <w:ins w:id="52" w:author="jordi" w:date="2021-03-05T15:40:00Z">
        <w:r w:rsidRPr="000C5C2A">
          <w:rPr>
            <w:rFonts w:ascii="Helvetica" w:hAnsi="Helvetica"/>
            <w:bCs/>
            <w:i w:val="0"/>
            <w:color w:val="1F497D" w:themeColor="text2"/>
            <w:sz w:val="20"/>
            <w:lang w:val="ca-ES"/>
            <w:rPrChange w:id="53" w:author="jordi" w:date="2021-03-06T09:58:00Z">
              <w:rPr>
                <w:rFonts w:ascii="Helvetica" w:hAnsi="Helvetica"/>
                <w:b/>
                <w:i w:val="0"/>
                <w:sz w:val="20"/>
                <w:lang w:val="ca-ES"/>
              </w:rPr>
            </w:rPrChange>
          </w:rPr>
          <w:t xml:space="preserve">Actualment la BBDD, que és el actiu principal de la companyia, </w:t>
        </w:r>
      </w:ins>
      <w:ins w:id="54" w:author="jordi" w:date="2021-03-05T15:41:00Z">
        <w:r w:rsidRPr="000C5C2A">
          <w:rPr>
            <w:rFonts w:ascii="Helvetica" w:hAnsi="Helvetica"/>
            <w:bCs/>
            <w:i w:val="0"/>
            <w:color w:val="1F497D" w:themeColor="text2"/>
            <w:sz w:val="20"/>
            <w:lang w:val="ca-ES"/>
            <w:rPrChange w:id="55" w:author="jordi" w:date="2021-03-06T09:58:00Z">
              <w:rPr>
                <w:rFonts w:ascii="Helvetica" w:hAnsi="Helvetica"/>
                <w:b/>
                <w:i w:val="0"/>
                <w:sz w:val="20"/>
                <w:lang w:val="ca-ES"/>
              </w:rPr>
            </w:rPrChange>
          </w:rPr>
          <w:t xml:space="preserve">s’alimenta de manera manual amb un procés en el que intervé un equip de 15 persones que revisen cada dia </w:t>
        </w:r>
      </w:ins>
      <w:ins w:id="56" w:author="jordi" w:date="2021-03-05T15:42:00Z">
        <w:r w:rsidRPr="000C5C2A">
          <w:rPr>
            <w:rFonts w:ascii="Helvetica" w:hAnsi="Helvetica"/>
            <w:bCs/>
            <w:i w:val="0"/>
            <w:color w:val="1F497D" w:themeColor="text2"/>
            <w:sz w:val="20"/>
            <w:lang w:val="ca-ES"/>
            <w:rPrChange w:id="57" w:author="jordi" w:date="2021-03-06T09:58:00Z">
              <w:rPr>
                <w:rFonts w:ascii="Helvetica" w:hAnsi="Helvetica"/>
                <w:b/>
                <w:i w:val="0"/>
                <w:sz w:val="20"/>
                <w:lang w:val="ca-ES"/>
              </w:rPr>
            </w:rPrChange>
          </w:rPr>
          <w:t xml:space="preserve">els 23 </w:t>
        </w:r>
        <w:proofErr w:type="spellStart"/>
        <w:r w:rsidRPr="000C5C2A">
          <w:rPr>
            <w:rFonts w:ascii="Helvetica" w:hAnsi="Helvetica"/>
            <w:bCs/>
            <w:i w:val="0"/>
            <w:color w:val="1F497D" w:themeColor="text2"/>
            <w:sz w:val="20"/>
            <w:lang w:val="ca-ES"/>
            <w:rPrChange w:id="58" w:author="jordi" w:date="2021-03-06T09:58:00Z">
              <w:rPr>
                <w:rFonts w:ascii="Helvetica" w:hAnsi="Helvetica"/>
                <w:b/>
                <w:i w:val="0"/>
                <w:sz w:val="20"/>
                <w:lang w:val="ca-ES"/>
              </w:rPr>
            </w:rPrChange>
          </w:rPr>
          <w:t>sites</w:t>
        </w:r>
        <w:proofErr w:type="spellEnd"/>
        <w:r w:rsidRPr="000C5C2A">
          <w:rPr>
            <w:rFonts w:ascii="Helvetica" w:hAnsi="Helvetica"/>
            <w:bCs/>
            <w:i w:val="0"/>
            <w:color w:val="1F497D" w:themeColor="text2"/>
            <w:sz w:val="20"/>
            <w:lang w:val="ca-ES"/>
            <w:rPrChange w:id="59" w:author="jordi" w:date="2021-03-06T09:58:00Z">
              <w:rPr>
                <w:rFonts w:ascii="Helvetica" w:hAnsi="Helvetica"/>
                <w:b/>
                <w:i w:val="0"/>
                <w:sz w:val="20"/>
                <w:lang w:val="ca-ES"/>
              </w:rPr>
            </w:rPrChange>
          </w:rPr>
          <w:t xml:space="preserve"> que corresponen al butlletins </w:t>
        </w:r>
      </w:ins>
      <w:ins w:id="60" w:author="jordi" w:date="2021-03-05T16:48:00Z">
        <w:r w:rsidR="00013BE1" w:rsidRPr="000C5C2A">
          <w:rPr>
            <w:rFonts w:ascii="Helvetica" w:hAnsi="Helvetica"/>
            <w:bCs/>
            <w:i w:val="0"/>
            <w:color w:val="1F497D" w:themeColor="text2"/>
            <w:sz w:val="20"/>
            <w:lang w:val="ca-ES"/>
            <w:rPrChange w:id="61" w:author="jordi" w:date="2021-03-06T09:58:00Z">
              <w:rPr>
                <w:rFonts w:ascii="Helvetica" w:hAnsi="Helvetica"/>
                <w:b/>
                <w:i w:val="0"/>
                <w:sz w:val="20"/>
                <w:lang w:val="ca-ES"/>
              </w:rPr>
            </w:rPrChange>
          </w:rPr>
          <w:t xml:space="preserve">a </w:t>
        </w:r>
      </w:ins>
      <w:ins w:id="62" w:author="jordi" w:date="2021-03-05T15:42:00Z">
        <w:r w:rsidRPr="000C5C2A">
          <w:rPr>
            <w:rFonts w:ascii="Helvetica" w:hAnsi="Helvetica"/>
            <w:bCs/>
            <w:i w:val="0"/>
            <w:color w:val="1F497D" w:themeColor="text2"/>
            <w:sz w:val="20"/>
            <w:lang w:val="ca-ES"/>
            <w:rPrChange w:id="63" w:author="jordi" w:date="2021-03-06T09:58:00Z">
              <w:rPr>
                <w:rFonts w:ascii="Helvetica" w:hAnsi="Helvetica"/>
                <w:b/>
                <w:i w:val="0"/>
                <w:sz w:val="20"/>
                <w:lang w:val="ca-ES"/>
              </w:rPr>
            </w:rPrChange>
          </w:rPr>
          <w:t>monitoritza</w:t>
        </w:r>
      </w:ins>
      <w:ins w:id="64" w:author="jordi" w:date="2021-03-05T16:48:00Z">
        <w:r w:rsidR="00013BE1" w:rsidRPr="000C5C2A">
          <w:rPr>
            <w:rFonts w:ascii="Helvetica" w:hAnsi="Helvetica"/>
            <w:bCs/>
            <w:i w:val="0"/>
            <w:color w:val="1F497D" w:themeColor="text2"/>
            <w:sz w:val="20"/>
            <w:lang w:val="ca-ES"/>
            <w:rPrChange w:id="65" w:author="jordi" w:date="2021-03-06T09:58:00Z">
              <w:rPr>
                <w:rFonts w:ascii="Helvetica" w:hAnsi="Helvetica"/>
                <w:b/>
                <w:i w:val="0"/>
                <w:sz w:val="20"/>
                <w:lang w:val="ca-ES"/>
              </w:rPr>
            </w:rPrChange>
          </w:rPr>
          <w:t>r,</w:t>
        </w:r>
      </w:ins>
      <w:ins w:id="66" w:author="jordi" w:date="2021-03-05T15:42:00Z">
        <w:r w:rsidRPr="000C5C2A">
          <w:rPr>
            <w:rFonts w:ascii="Helvetica" w:hAnsi="Helvetica"/>
            <w:bCs/>
            <w:i w:val="0"/>
            <w:color w:val="1F497D" w:themeColor="text2"/>
            <w:sz w:val="20"/>
            <w:lang w:val="ca-ES"/>
            <w:rPrChange w:id="67" w:author="jordi" w:date="2021-03-06T09:58:00Z">
              <w:rPr>
                <w:rFonts w:ascii="Helvetica" w:hAnsi="Helvetica"/>
                <w:b/>
                <w:i w:val="0"/>
                <w:sz w:val="20"/>
                <w:lang w:val="ca-ES"/>
              </w:rPr>
            </w:rPrChange>
          </w:rPr>
          <w:t xml:space="preserve"> </w:t>
        </w:r>
      </w:ins>
      <w:ins w:id="68" w:author="jordi" w:date="2021-03-05T15:43:00Z">
        <w:r w:rsidRPr="000C5C2A">
          <w:rPr>
            <w:rFonts w:ascii="Helvetica" w:hAnsi="Helvetica"/>
            <w:bCs/>
            <w:i w:val="0"/>
            <w:color w:val="1F497D" w:themeColor="text2"/>
            <w:sz w:val="20"/>
            <w:lang w:val="ca-ES"/>
            <w:rPrChange w:id="69" w:author="jordi" w:date="2021-03-06T09:58:00Z">
              <w:rPr>
                <w:rFonts w:ascii="Helvetica" w:hAnsi="Helvetica"/>
                <w:b/>
                <w:i w:val="0"/>
                <w:sz w:val="20"/>
                <w:lang w:val="ca-ES"/>
              </w:rPr>
            </w:rPrChange>
          </w:rPr>
          <w:t>repassen</w:t>
        </w:r>
      </w:ins>
      <w:ins w:id="70" w:author="jordi" w:date="2021-03-05T15:42:00Z">
        <w:r w:rsidRPr="000C5C2A">
          <w:rPr>
            <w:rFonts w:ascii="Helvetica" w:hAnsi="Helvetica"/>
            <w:bCs/>
            <w:i w:val="0"/>
            <w:color w:val="1F497D" w:themeColor="text2"/>
            <w:sz w:val="20"/>
            <w:lang w:val="ca-ES"/>
            <w:rPrChange w:id="71" w:author="jordi" w:date="2021-03-06T09:58:00Z">
              <w:rPr>
                <w:rFonts w:ascii="Helvetica" w:hAnsi="Helvetica"/>
                <w:b/>
                <w:i w:val="0"/>
                <w:sz w:val="20"/>
                <w:lang w:val="ca-ES"/>
              </w:rPr>
            </w:rPrChange>
          </w:rPr>
          <w:t xml:space="preserve"> la totalitat de disposicions, reglaments, anuncis, lleis, </w:t>
        </w:r>
        <w:proofErr w:type="spellStart"/>
        <w:r w:rsidRPr="000C5C2A">
          <w:rPr>
            <w:rFonts w:ascii="Helvetica" w:hAnsi="Helvetica"/>
            <w:bCs/>
            <w:i w:val="0"/>
            <w:color w:val="1F497D" w:themeColor="text2"/>
            <w:sz w:val="20"/>
            <w:lang w:val="ca-ES"/>
            <w:rPrChange w:id="72" w:author="jordi" w:date="2021-03-06T09:58:00Z">
              <w:rPr>
                <w:rFonts w:ascii="Helvetica" w:hAnsi="Helvetica"/>
                <w:b/>
                <w:i w:val="0"/>
                <w:sz w:val="20"/>
                <w:lang w:val="ca-ES"/>
              </w:rPr>
            </w:rPrChange>
          </w:rPr>
          <w:t>etc</w:t>
        </w:r>
        <w:proofErr w:type="spellEnd"/>
        <w:r w:rsidRPr="000C5C2A">
          <w:rPr>
            <w:rFonts w:ascii="Helvetica" w:hAnsi="Helvetica"/>
            <w:bCs/>
            <w:i w:val="0"/>
            <w:color w:val="1F497D" w:themeColor="text2"/>
            <w:sz w:val="20"/>
            <w:lang w:val="ca-ES"/>
            <w:rPrChange w:id="73" w:author="jordi" w:date="2021-03-06T09:58:00Z">
              <w:rPr>
                <w:rFonts w:ascii="Helvetica" w:hAnsi="Helvetica"/>
                <w:b/>
                <w:i w:val="0"/>
                <w:sz w:val="20"/>
                <w:lang w:val="ca-ES"/>
              </w:rPr>
            </w:rPrChange>
          </w:rPr>
          <w:t xml:space="preserve"> que es publi</w:t>
        </w:r>
      </w:ins>
      <w:ins w:id="74" w:author="jordi" w:date="2021-03-05T15:44:00Z">
        <w:r w:rsidRPr="000C5C2A">
          <w:rPr>
            <w:rFonts w:ascii="Helvetica" w:hAnsi="Helvetica"/>
            <w:bCs/>
            <w:i w:val="0"/>
            <w:color w:val="1F497D" w:themeColor="text2"/>
            <w:sz w:val="20"/>
            <w:lang w:val="ca-ES"/>
            <w:rPrChange w:id="75" w:author="jordi" w:date="2021-03-06T09:58:00Z">
              <w:rPr>
                <w:rFonts w:ascii="Helvetica" w:hAnsi="Helvetica"/>
                <w:b/>
                <w:i w:val="0"/>
                <w:sz w:val="20"/>
                <w:lang w:val="ca-ES"/>
              </w:rPr>
            </w:rPrChange>
          </w:rPr>
          <w:t>quen</w:t>
        </w:r>
      </w:ins>
      <w:ins w:id="76" w:author="jordi" w:date="2021-03-05T15:42:00Z">
        <w:r w:rsidRPr="000C5C2A">
          <w:rPr>
            <w:rFonts w:ascii="Helvetica" w:hAnsi="Helvetica"/>
            <w:bCs/>
            <w:i w:val="0"/>
            <w:color w:val="1F497D" w:themeColor="text2"/>
            <w:sz w:val="20"/>
            <w:lang w:val="ca-ES"/>
            <w:rPrChange w:id="77" w:author="jordi" w:date="2021-03-06T09:58:00Z">
              <w:rPr>
                <w:rFonts w:ascii="Helvetica" w:hAnsi="Helvetica"/>
                <w:b/>
                <w:i w:val="0"/>
                <w:sz w:val="20"/>
                <w:lang w:val="ca-ES"/>
              </w:rPr>
            </w:rPrChange>
          </w:rPr>
          <w:t xml:space="preserve"> </w:t>
        </w:r>
      </w:ins>
      <w:ins w:id="78" w:author="jordi" w:date="2021-03-05T16:48:00Z">
        <w:r w:rsidR="00013BE1" w:rsidRPr="000C5C2A">
          <w:rPr>
            <w:rFonts w:ascii="Helvetica" w:hAnsi="Helvetica"/>
            <w:bCs/>
            <w:i w:val="0"/>
            <w:color w:val="1F497D" w:themeColor="text2"/>
            <w:sz w:val="20"/>
            <w:lang w:val="ca-ES"/>
            <w:rPrChange w:id="79" w:author="jordi" w:date="2021-03-06T09:58:00Z">
              <w:rPr>
                <w:rFonts w:ascii="Helvetica" w:hAnsi="Helvetica"/>
                <w:b/>
                <w:i w:val="0"/>
                <w:sz w:val="20"/>
                <w:lang w:val="ca-ES"/>
              </w:rPr>
            </w:rPrChange>
          </w:rPr>
          <w:t xml:space="preserve">diàriament </w:t>
        </w:r>
      </w:ins>
      <w:ins w:id="80" w:author="jordi" w:date="2021-03-05T15:43:00Z">
        <w:r w:rsidRPr="000C5C2A">
          <w:rPr>
            <w:rFonts w:ascii="Helvetica" w:hAnsi="Helvetica"/>
            <w:bCs/>
            <w:i w:val="0"/>
            <w:color w:val="1F497D" w:themeColor="text2"/>
            <w:sz w:val="20"/>
            <w:lang w:val="ca-ES"/>
            <w:rPrChange w:id="81" w:author="jordi" w:date="2021-03-06T09:58:00Z">
              <w:rPr>
                <w:rFonts w:ascii="Helvetica" w:hAnsi="Helvetica"/>
                <w:b/>
                <w:i w:val="0"/>
                <w:sz w:val="20"/>
                <w:lang w:val="ca-ES"/>
              </w:rPr>
            </w:rPrChange>
          </w:rPr>
          <w:t xml:space="preserve">per </w:t>
        </w:r>
      </w:ins>
      <w:ins w:id="82" w:author="jordi" w:date="2021-03-05T15:44:00Z">
        <w:r w:rsidRPr="000C5C2A">
          <w:rPr>
            <w:rFonts w:ascii="Helvetica" w:hAnsi="Helvetica"/>
            <w:bCs/>
            <w:i w:val="0"/>
            <w:color w:val="1F497D" w:themeColor="text2"/>
            <w:sz w:val="20"/>
            <w:lang w:val="ca-ES"/>
            <w:rPrChange w:id="83" w:author="jordi" w:date="2021-03-06T09:58:00Z">
              <w:rPr>
                <w:rFonts w:ascii="Helvetica" w:hAnsi="Helvetica"/>
                <w:b/>
                <w:i w:val="0"/>
                <w:sz w:val="20"/>
                <w:lang w:val="ca-ES"/>
              </w:rPr>
            </w:rPrChange>
          </w:rPr>
          <w:t xml:space="preserve">tal de </w:t>
        </w:r>
      </w:ins>
      <w:ins w:id="84" w:author="jordi" w:date="2021-03-05T15:43:00Z">
        <w:r w:rsidRPr="000C5C2A">
          <w:rPr>
            <w:rFonts w:ascii="Helvetica" w:hAnsi="Helvetica"/>
            <w:bCs/>
            <w:i w:val="0"/>
            <w:color w:val="1F497D" w:themeColor="text2"/>
            <w:sz w:val="20"/>
            <w:lang w:val="ca-ES"/>
            <w:rPrChange w:id="85" w:author="jordi" w:date="2021-03-06T09:58:00Z">
              <w:rPr>
                <w:rFonts w:ascii="Helvetica" w:hAnsi="Helvetica"/>
                <w:b/>
                <w:i w:val="0"/>
                <w:sz w:val="20"/>
                <w:lang w:val="ca-ES"/>
              </w:rPr>
            </w:rPrChange>
          </w:rPr>
          <w:t xml:space="preserve">detectar aquells que són objecte de </w:t>
        </w:r>
      </w:ins>
      <w:ins w:id="86" w:author="jordi" w:date="2021-03-05T15:45:00Z">
        <w:r w:rsidRPr="000C5C2A">
          <w:rPr>
            <w:rFonts w:ascii="Helvetica" w:hAnsi="Helvetica"/>
            <w:bCs/>
            <w:i w:val="0"/>
            <w:color w:val="1F497D" w:themeColor="text2"/>
            <w:sz w:val="20"/>
            <w:lang w:val="ca-ES"/>
            <w:rPrChange w:id="87" w:author="jordi" w:date="2021-03-06T09:58:00Z">
              <w:rPr>
                <w:rFonts w:ascii="Helvetica" w:hAnsi="Helvetica"/>
                <w:b/>
                <w:i w:val="0"/>
                <w:sz w:val="20"/>
                <w:lang w:val="ca-ES"/>
              </w:rPr>
            </w:rPrChange>
          </w:rPr>
          <w:t>l’interès</w:t>
        </w:r>
      </w:ins>
      <w:ins w:id="88" w:author="jordi" w:date="2021-03-05T15:43:00Z">
        <w:r w:rsidRPr="000C5C2A">
          <w:rPr>
            <w:rFonts w:ascii="Helvetica" w:hAnsi="Helvetica"/>
            <w:bCs/>
            <w:i w:val="0"/>
            <w:color w:val="1F497D" w:themeColor="text2"/>
            <w:sz w:val="20"/>
            <w:lang w:val="ca-ES"/>
            <w:rPrChange w:id="89" w:author="jordi" w:date="2021-03-06T09:58:00Z">
              <w:rPr>
                <w:rFonts w:ascii="Helvetica" w:hAnsi="Helvetica"/>
                <w:b/>
                <w:i w:val="0"/>
                <w:sz w:val="20"/>
                <w:lang w:val="ca-ES"/>
              </w:rPr>
            </w:rPrChange>
          </w:rPr>
          <w:t xml:space="preserve"> del nostr</w:t>
        </w:r>
      </w:ins>
      <w:ins w:id="90" w:author="jordi" w:date="2021-03-05T15:44:00Z">
        <w:r w:rsidRPr="000C5C2A">
          <w:rPr>
            <w:rFonts w:ascii="Helvetica" w:hAnsi="Helvetica"/>
            <w:bCs/>
            <w:i w:val="0"/>
            <w:color w:val="1F497D" w:themeColor="text2"/>
            <w:sz w:val="20"/>
            <w:lang w:val="ca-ES"/>
            <w:rPrChange w:id="91" w:author="jordi" w:date="2021-03-06T09:58:00Z">
              <w:rPr>
                <w:rFonts w:ascii="Helvetica" w:hAnsi="Helvetica"/>
                <w:b/>
                <w:i w:val="0"/>
                <w:sz w:val="20"/>
                <w:lang w:val="ca-ES"/>
              </w:rPr>
            </w:rPrChange>
          </w:rPr>
          <w:t>e</w:t>
        </w:r>
      </w:ins>
      <w:ins w:id="92" w:author="jordi" w:date="2021-03-05T15:43:00Z">
        <w:r w:rsidRPr="000C5C2A">
          <w:rPr>
            <w:rFonts w:ascii="Helvetica" w:hAnsi="Helvetica"/>
            <w:bCs/>
            <w:i w:val="0"/>
            <w:color w:val="1F497D" w:themeColor="text2"/>
            <w:sz w:val="20"/>
            <w:lang w:val="ca-ES"/>
            <w:rPrChange w:id="93" w:author="jordi" w:date="2021-03-06T09:58:00Z">
              <w:rPr>
                <w:rFonts w:ascii="Helvetica" w:hAnsi="Helvetica"/>
                <w:b/>
                <w:i w:val="0"/>
                <w:sz w:val="20"/>
                <w:lang w:val="ca-ES"/>
              </w:rPr>
            </w:rPrChange>
          </w:rPr>
          <w:t xml:space="preserve"> àmbit d’operació</w:t>
        </w:r>
      </w:ins>
      <w:ins w:id="94" w:author="jordi" w:date="2021-03-05T15:44:00Z">
        <w:r w:rsidRPr="000C5C2A">
          <w:rPr>
            <w:rFonts w:ascii="Helvetica" w:hAnsi="Helvetica"/>
            <w:bCs/>
            <w:i w:val="0"/>
            <w:color w:val="1F497D" w:themeColor="text2"/>
            <w:sz w:val="20"/>
            <w:lang w:val="ca-ES"/>
            <w:rPrChange w:id="95" w:author="jordi" w:date="2021-03-06T09:58:00Z">
              <w:rPr>
                <w:rFonts w:ascii="Helvetica" w:hAnsi="Helvetica"/>
                <w:b/>
                <w:i w:val="0"/>
                <w:sz w:val="20"/>
                <w:lang w:val="ca-ES"/>
              </w:rPr>
            </w:rPrChange>
          </w:rPr>
          <w:t xml:space="preserve">, de manera que </w:t>
        </w:r>
      </w:ins>
      <w:ins w:id="96" w:author="jordi" w:date="2021-03-05T15:46:00Z">
        <w:r w:rsidRPr="000C5C2A">
          <w:rPr>
            <w:rFonts w:ascii="Helvetica" w:hAnsi="Helvetica"/>
            <w:bCs/>
            <w:i w:val="0"/>
            <w:color w:val="1F497D" w:themeColor="text2"/>
            <w:sz w:val="20"/>
            <w:lang w:val="ca-ES"/>
            <w:rPrChange w:id="97" w:author="jordi" w:date="2021-03-06T09:58:00Z">
              <w:rPr>
                <w:rFonts w:ascii="Helvetica" w:hAnsi="Helvetica"/>
                <w:b/>
                <w:i w:val="0"/>
                <w:sz w:val="20"/>
                <w:lang w:val="ca-ES"/>
              </w:rPr>
            </w:rPrChange>
          </w:rPr>
          <w:t>puguem</w:t>
        </w:r>
      </w:ins>
      <w:ins w:id="98" w:author="jordi" w:date="2021-03-05T15:44:00Z">
        <w:r w:rsidRPr="000C5C2A">
          <w:rPr>
            <w:rFonts w:ascii="Helvetica" w:hAnsi="Helvetica"/>
            <w:bCs/>
            <w:i w:val="0"/>
            <w:color w:val="1F497D" w:themeColor="text2"/>
            <w:sz w:val="20"/>
            <w:lang w:val="ca-ES"/>
            <w:rPrChange w:id="99" w:author="jordi" w:date="2021-03-06T09:58:00Z">
              <w:rPr>
                <w:rFonts w:ascii="Helvetica" w:hAnsi="Helvetica"/>
                <w:b/>
                <w:i w:val="0"/>
                <w:sz w:val="20"/>
                <w:lang w:val="ca-ES"/>
              </w:rPr>
            </w:rPrChange>
          </w:rPr>
          <w:t xml:space="preserve"> </w:t>
        </w:r>
      </w:ins>
      <w:ins w:id="100" w:author="jordi" w:date="2021-03-05T15:45:00Z">
        <w:r w:rsidRPr="000C5C2A">
          <w:rPr>
            <w:rFonts w:ascii="Helvetica" w:hAnsi="Helvetica"/>
            <w:bCs/>
            <w:i w:val="0"/>
            <w:color w:val="1F497D" w:themeColor="text2"/>
            <w:sz w:val="20"/>
            <w:lang w:val="ca-ES"/>
            <w:rPrChange w:id="101" w:author="jordi" w:date="2021-03-06T09:58:00Z">
              <w:rPr>
                <w:rFonts w:ascii="Helvetica" w:hAnsi="Helvetica"/>
                <w:b/>
                <w:i w:val="0"/>
                <w:sz w:val="20"/>
                <w:lang w:val="ca-ES"/>
              </w:rPr>
            </w:rPrChange>
          </w:rPr>
          <w:t xml:space="preserve">completar i tenir actualitzada la nostra BBDD </w:t>
        </w:r>
      </w:ins>
      <w:ins w:id="102" w:author="jordi" w:date="2021-03-05T15:47:00Z">
        <w:r w:rsidRPr="000C5C2A">
          <w:rPr>
            <w:rFonts w:ascii="Helvetica" w:hAnsi="Helvetica"/>
            <w:bCs/>
            <w:i w:val="0"/>
            <w:color w:val="1F497D" w:themeColor="text2"/>
            <w:sz w:val="20"/>
            <w:lang w:val="ca-ES"/>
            <w:rPrChange w:id="103" w:author="jordi" w:date="2021-03-06T09:58:00Z">
              <w:rPr>
                <w:rFonts w:ascii="Helvetica" w:hAnsi="Helvetica"/>
                <w:b/>
                <w:i w:val="0"/>
                <w:sz w:val="20"/>
                <w:lang w:val="ca-ES"/>
              </w:rPr>
            </w:rPrChange>
          </w:rPr>
          <w:t>amb l’objecte d’</w:t>
        </w:r>
      </w:ins>
      <w:ins w:id="104" w:author="jordi" w:date="2021-03-05T15:46:00Z">
        <w:r w:rsidRPr="000C5C2A">
          <w:rPr>
            <w:rFonts w:ascii="Helvetica" w:hAnsi="Helvetica"/>
            <w:bCs/>
            <w:i w:val="0"/>
            <w:color w:val="1F497D" w:themeColor="text2"/>
            <w:sz w:val="20"/>
            <w:lang w:val="ca-ES"/>
            <w:rPrChange w:id="105" w:author="jordi" w:date="2021-03-06T09:58:00Z">
              <w:rPr>
                <w:rFonts w:ascii="Helvetica" w:hAnsi="Helvetica"/>
                <w:b/>
                <w:i w:val="0"/>
                <w:sz w:val="20"/>
                <w:lang w:val="ca-ES"/>
              </w:rPr>
            </w:rPrChange>
          </w:rPr>
          <w:t>assessorar adequadament als nostres clients</w:t>
        </w:r>
      </w:ins>
      <w:ins w:id="106" w:author="jordi" w:date="2021-03-05T15:43:00Z">
        <w:r w:rsidRPr="000C5C2A">
          <w:rPr>
            <w:rFonts w:ascii="Helvetica" w:hAnsi="Helvetica"/>
            <w:bCs/>
            <w:i w:val="0"/>
            <w:color w:val="1F497D" w:themeColor="text2"/>
            <w:sz w:val="20"/>
            <w:lang w:val="ca-ES"/>
            <w:rPrChange w:id="107" w:author="jordi" w:date="2021-03-06T09:58:00Z">
              <w:rPr>
                <w:rFonts w:ascii="Helvetica" w:hAnsi="Helvetica"/>
                <w:b/>
                <w:i w:val="0"/>
                <w:sz w:val="20"/>
                <w:lang w:val="ca-ES"/>
              </w:rPr>
            </w:rPrChange>
          </w:rPr>
          <w:t>.</w:t>
        </w:r>
      </w:ins>
    </w:p>
    <w:p w14:paraId="7E7D6FD6" w14:textId="302A8FB8" w:rsidR="00C015EB" w:rsidRPr="000C5C2A" w:rsidRDefault="00C015EB" w:rsidP="003F270D">
      <w:pPr>
        <w:pStyle w:val="Textoindependiente"/>
        <w:rPr>
          <w:ins w:id="108" w:author="jordi" w:date="2021-03-06T09:56:00Z"/>
          <w:rFonts w:ascii="Helvetica" w:hAnsi="Helvetica"/>
          <w:bCs/>
          <w:i w:val="0"/>
          <w:color w:val="1F497D" w:themeColor="text2"/>
          <w:sz w:val="20"/>
          <w:lang w:val="ca-ES"/>
          <w:rPrChange w:id="109" w:author="jordi" w:date="2021-03-06T09:58:00Z">
            <w:rPr>
              <w:ins w:id="110" w:author="jordi" w:date="2021-03-06T09:56:00Z"/>
              <w:rFonts w:ascii="Helvetica" w:hAnsi="Helvetica"/>
              <w:b/>
              <w:i w:val="0"/>
              <w:sz w:val="20"/>
              <w:lang w:val="ca-ES"/>
            </w:rPr>
          </w:rPrChange>
        </w:rPr>
      </w:pPr>
    </w:p>
    <w:p w14:paraId="6BD86048" w14:textId="39215362" w:rsidR="000C5C2A" w:rsidRPr="000C5C2A" w:rsidRDefault="000C5C2A" w:rsidP="003F270D">
      <w:pPr>
        <w:pStyle w:val="Textoindependiente"/>
        <w:rPr>
          <w:ins w:id="111" w:author="jordi" w:date="2021-03-06T09:57:00Z"/>
          <w:rFonts w:ascii="Helvetica" w:hAnsi="Helvetica"/>
          <w:bCs/>
          <w:i w:val="0"/>
          <w:color w:val="1F497D" w:themeColor="text2"/>
          <w:sz w:val="20"/>
          <w:lang w:val="ca-ES"/>
          <w:rPrChange w:id="112" w:author="jordi" w:date="2021-03-06T09:58:00Z">
            <w:rPr>
              <w:ins w:id="113" w:author="jordi" w:date="2021-03-06T09:57:00Z"/>
              <w:rFonts w:ascii="Helvetica" w:hAnsi="Helvetica"/>
              <w:b/>
              <w:i w:val="0"/>
              <w:sz w:val="20"/>
              <w:lang w:val="ca-ES"/>
            </w:rPr>
          </w:rPrChange>
        </w:rPr>
      </w:pPr>
      <w:ins w:id="114" w:author="jordi" w:date="2021-03-06T09:56:00Z">
        <w:r w:rsidRPr="000C5C2A">
          <w:rPr>
            <w:rFonts w:ascii="Helvetica" w:hAnsi="Helvetica"/>
            <w:bCs/>
            <w:i w:val="0"/>
            <w:color w:val="1F497D" w:themeColor="text2"/>
            <w:sz w:val="20"/>
            <w:lang w:val="ca-ES"/>
            <w:rPrChange w:id="115" w:author="jordi" w:date="2021-03-06T09:58:00Z">
              <w:rPr>
                <w:rFonts w:ascii="Helvetica" w:hAnsi="Helvetica"/>
                <w:b/>
                <w:i w:val="0"/>
                <w:sz w:val="20"/>
                <w:lang w:val="ca-ES"/>
              </w:rPr>
            </w:rPrChange>
          </w:rPr>
          <w:t xml:space="preserve">Aquesta BBDD és un </w:t>
        </w:r>
      </w:ins>
      <w:proofErr w:type="spellStart"/>
      <w:ins w:id="116" w:author="jordi" w:date="2021-03-06T09:57:00Z">
        <w:r w:rsidRPr="000C5C2A">
          <w:rPr>
            <w:rFonts w:ascii="Helvetica" w:hAnsi="Helvetica"/>
            <w:bCs/>
            <w:i w:val="0"/>
            <w:color w:val="1F497D" w:themeColor="text2"/>
            <w:sz w:val="20"/>
            <w:lang w:val="ca-ES"/>
            <w:rPrChange w:id="117" w:author="jordi" w:date="2021-03-06T09:58:00Z">
              <w:rPr>
                <w:rFonts w:ascii="Helvetica" w:hAnsi="Helvetica"/>
                <w:b/>
                <w:i w:val="0"/>
                <w:sz w:val="20"/>
                <w:lang w:val="ca-ES"/>
              </w:rPr>
            </w:rPrChange>
          </w:rPr>
          <w:t>repositori</w:t>
        </w:r>
        <w:proofErr w:type="spellEnd"/>
        <w:r w:rsidRPr="000C5C2A">
          <w:rPr>
            <w:rFonts w:ascii="Helvetica" w:hAnsi="Helvetica"/>
            <w:bCs/>
            <w:i w:val="0"/>
            <w:color w:val="1F497D" w:themeColor="text2"/>
            <w:sz w:val="20"/>
            <w:lang w:val="ca-ES"/>
            <w:rPrChange w:id="118" w:author="jordi" w:date="2021-03-06T09:58:00Z">
              <w:rPr>
                <w:rFonts w:ascii="Helvetica" w:hAnsi="Helvetica"/>
                <w:b/>
                <w:i w:val="0"/>
                <w:sz w:val="20"/>
                <w:lang w:val="ca-ES"/>
              </w:rPr>
            </w:rPrChange>
          </w:rPr>
          <w:t xml:space="preserve"> que atresora tota la normativa identificada en un període de 20 anys i conté més de 40000 registres.</w:t>
        </w:r>
      </w:ins>
    </w:p>
    <w:p w14:paraId="0E3FFBBA" w14:textId="77777777" w:rsidR="000C5C2A" w:rsidRPr="000C5C2A" w:rsidRDefault="000C5C2A" w:rsidP="003F270D">
      <w:pPr>
        <w:pStyle w:val="Textoindependiente"/>
        <w:rPr>
          <w:ins w:id="119" w:author="jordi" w:date="2021-03-05T15:47:00Z"/>
          <w:rFonts w:ascii="Helvetica" w:hAnsi="Helvetica"/>
          <w:bCs/>
          <w:i w:val="0"/>
          <w:color w:val="1F497D" w:themeColor="text2"/>
          <w:sz w:val="20"/>
          <w:lang w:val="ca-ES"/>
          <w:rPrChange w:id="120" w:author="jordi" w:date="2021-03-06T09:58:00Z">
            <w:rPr>
              <w:ins w:id="121" w:author="jordi" w:date="2021-03-05T15:47:00Z"/>
              <w:b/>
              <w:lang w:val="ca-ES"/>
            </w:rPr>
          </w:rPrChange>
        </w:rPr>
      </w:pPr>
    </w:p>
    <w:p w14:paraId="54E19AAB" w14:textId="77777777" w:rsidR="000C5C2A" w:rsidRDefault="00C015EB" w:rsidP="003F270D">
      <w:pPr>
        <w:pStyle w:val="Textoindependiente"/>
        <w:rPr>
          <w:ins w:id="122" w:author="jordi" w:date="2021-03-06T10:02:00Z"/>
          <w:rFonts w:ascii="Helvetica" w:hAnsi="Helvetica"/>
          <w:bCs/>
          <w:i w:val="0"/>
          <w:color w:val="1F497D" w:themeColor="text2"/>
          <w:sz w:val="20"/>
          <w:lang w:val="ca-ES"/>
        </w:rPr>
      </w:pPr>
      <w:ins w:id="123" w:author="jordi" w:date="2021-03-05T15:47:00Z">
        <w:r w:rsidRPr="000C5C2A">
          <w:rPr>
            <w:rFonts w:ascii="Helvetica" w:hAnsi="Helvetica"/>
            <w:bCs/>
            <w:i w:val="0"/>
            <w:color w:val="1F497D" w:themeColor="text2"/>
            <w:sz w:val="20"/>
            <w:lang w:val="ca-ES"/>
            <w:rPrChange w:id="124" w:author="jordi" w:date="2021-03-06T09:58:00Z">
              <w:rPr>
                <w:rFonts w:ascii="Helvetica" w:hAnsi="Helvetica"/>
                <w:b/>
                <w:i w:val="0"/>
                <w:sz w:val="20"/>
                <w:lang w:val="ca-ES"/>
              </w:rPr>
            </w:rPrChange>
          </w:rPr>
          <w:t xml:space="preserve">El repte </w:t>
        </w:r>
      </w:ins>
      <w:ins w:id="125" w:author="jordi" w:date="2021-03-05T15:48:00Z">
        <w:r w:rsidRPr="000C5C2A">
          <w:rPr>
            <w:rFonts w:ascii="Helvetica" w:hAnsi="Helvetica"/>
            <w:bCs/>
            <w:i w:val="0"/>
            <w:color w:val="1F497D" w:themeColor="text2"/>
            <w:sz w:val="20"/>
            <w:lang w:val="ca-ES"/>
            <w:rPrChange w:id="126" w:author="jordi" w:date="2021-03-06T09:58:00Z">
              <w:rPr>
                <w:rFonts w:ascii="Helvetica" w:hAnsi="Helvetica"/>
                <w:b/>
                <w:i w:val="0"/>
                <w:sz w:val="20"/>
                <w:lang w:val="ca-ES"/>
              </w:rPr>
            </w:rPrChange>
          </w:rPr>
          <w:t xml:space="preserve">d’aquest projecte, es centra en </w:t>
        </w:r>
      </w:ins>
      <w:ins w:id="127" w:author="jordi" w:date="2021-03-05T16:49:00Z">
        <w:r w:rsidR="00013BE1" w:rsidRPr="000C5C2A">
          <w:rPr>
            <w:rFonts w:ascii="Helvetica" w:hAnsi="Helvetica"/>
            <w:bCs/>
            <w:i w:val="0"/>
            <w:color w:val="1F497D" w:themeColor="text2"/>
            <w:sz w:val="20"/>
            <w:lang w:val="ca-ES"/>
            <w:rPrChange w:id="128" w:author="jordi" w:date="2021-03-06T09:58:00Z">
              <w:rPr>
                <w:rFonts w:ascii="Helvetica" w:hAnsi="Helvetica"/>
                <w:b/>
                <w:i w:val="0"/>
                <w:sz w:val="20"/>
                <w:lang w:val="ca-ES"/>
              </w:rPr>
            </w:rPrChange>
          </w:rPr>
          <w:t>replicar de manera automàtica i amb la mínima assistènci</w:t>
        </w:r>
      </w:ins>
      <w:ins w:id="129" w:author="jordi" w:date="2021-03-05T16:50:00Z">
        <w:r w:rsidR="00013BE1" w:rsidRPr="000C5C2A">
          <w:rPr>
            <w:rFonts w:ascii="Helvetica" w:hAnsi="Helvetica"/>
            <w:bCs/>
            <w:i w:val="0"/>
            <w:color w:val="1F497D" w:themeColor="text2"/>
            <w:sz w:val="20"/>
            <w:lang w:val="ca-ES"/>
            <w:rPrChange w:id="130" w:author="jordi" w:date="2021-03-06T09:58:00Z">
              <w:rPr>
                <w:rFonts w:ascii="Helvetica" w:hAnsi="Helvetica"/>
                <w:b/>
                <w:i w:val="0"/>
                <w:sz w:val="20"/>
                <w:lang w:val="ca-ES"/>
              </w:rPr>
            </w:rPrChange>
          </w:rPr>
          <w:t>a humana el procés anteriorment descrit.</w:t>
        </w:r>
      </w:ins>
      <w:ins w:id="131" w:author="jordi" w:date="2021-03-06T09:59:00Z">
        <w:r w:rsidR="000C5C2A">
          <w:rPr>
            <w:rFonts w:ascii="Helvetica" w:hAnsi="Helvetica"/>
            <w:bCs/>
            <w:i w:val="0"/>
            <w:color w:val="1F497D" w:themeColor="text2"/>
            <w:sz w:val="20"/>
            <w:lang w:val="ca-ES"/>
          </w:rPr>
          <w:t xml:space="preserve"> </w:t>
        </w:r>
      </w:ins>
    </w:p>
    <w:p w14:paraId="46E75A32" w14:textId="77777777" w:rsidR="000C5C2A" w:rsidRDefault="000C5C2A" w:rsidP="003F270D">
      <w:pPr>
        <w:pStyle w:val="Textoindependiente"/>
        <w:rPr>
          <w:ins w:id="132" w:author="jordi" w:date="2021-03-06T10:02:00Z"/>
          <w:rFonts w:ascii="Helvetica" w:hAnsi="Helvetica"/>
          <w:bCs/>
          <w:i w:val="0"/>
          <w:color w:val="1F497D" w:themeColor="text2"/>
          <w:sz w:val="20"/>
          <w:lang w:val="ca-ES"/>
        </w:rPr>
      </w:pPr>
    </w:p>
    <w:p w14:paraId="5DB4A7A9" w14:textId="3C1F623C" w:rsidR="00013BE1" w:rsidRPr="000C5C2A" w:rsidRDefault="000C5C2A" w:rsidP="003F270D">
      <w:pPr>
        <w:pStyle w:val="Textoindependiente"/>
        <w:rPr>
          <w:ins w:id="133" w:author="jordi" w:date="2021-03-05T16:49:00Z"/>
          <w:rFonts w:ascii="Helvetica" w:hAnsi="Helvetica"/>
          <w:bCs/>
          <w:i w:val="0"/>
          <w:color w:val="1F497D" w:themeColor="text2"/>
          <w:sz w:val="20"/>
          <w:lang w:val="ca-ES"/>
          <w:rPrChange w:id="134" w:author="jordi" w:date="2021-03-06T09:58:00Z">
            <w:rPr>
              <w:ins w:id="135" w:author="jordi" w:date="2021-03-05T16:49:00Z"/>
              <w:rFonts w:ascii="Helvetica" w:hAnsi="Helvetica"/>
              <w:b/>
              <w:i w:val="0"/>
              <w:sz w:val="20"/>
              <w:lang w:val="ca-ES"/>
            </w:rPr>
          </w:rPrChange>
        </w:rPr>
      </w:pPr>
      <w:ins w:id="136" w:author="jordi" w:date="2021-03-06T10:02:00Z">
        <w:r>
          <w:rPr>
            <w:rFonts w:ascii="Helvetica" w:hAnsi="Helvetica"/>
            <w:bCs/>
            <w:i w:val="0"/>
            <w:color w:val="1F497D" w:themeColor="text2"/>
            <w:sz w:val="20"/>
            <w:lang w:val="ca-ES"/>
          </w:rPr>
          <w:t xml:space="preserve">La implementació proposada </w:t>
        </w:r>
      </w:ins>
      <w:ins w:id="137" w:author="jordi" w:date="2021-03-06T09:59:00Z">
        <w:r>
          <w:rPr>
            <w:rFonts w:ascii="Helvetica" w:hAnsi="Helvetica"/>
            <w:bCs/>
            <w:i w:val="0"/>
            <w:color w:val="1F497D" w:themeColor="text2"/>
            <w:sz w:val="20"/>
            <w:lang w:val="ca-ES"/>
          </w:rPr>
          <w:t xml:space="preserve">s’abordarà amb </w:t>
        </w:r>
      </w:ins>
      <w:ins w:id="138" w:author="jordi" w:date="2021-03-06T10:00:00Z">
        <w:r>
          <w:rPr>
            <w:rFonts w:ascii="Helvetica" w:hAnsi="Helvetica"/>
            <w:bCs/>
            <w:i w:val="0"/>
            <w:color w:val="1F497D" w:themeColor="text2"/>
            <w:sz w:val="20"/>
            <w:lang w:val="ca-ES"/>
          </w:rPr>
          <w:t>tècniques de</w:t>
        </w:r>
      </w:ins>
      <w:ins w:id="139" w:author="jordi" w:date="2021-03-06T09:59:00Z">
        <w:r w:rsidRPr="000C5C2A">
          <w:rPr>
            <w:rFonts w:ascii="Helvetica" w:hAnsi="Helvetica"/>
            <w:bCs/>
            <w:i w:val="0"/>
            <w:color w:val="1F497D" w:themeColor="text2"/>
            <w:sz w:val="20"/>
            <w:lang w:val="ca-ES"/>
          </w:rPr>
          <w:t>l processament del llenguatge Natural, abreujat NLP</w:t>
        </w:r>
      </w:ins>
      <w:ins w:id="140" w:author="jordi" w:date="2021-03-06T10:00:00Z">
        <w:r>
          <w:rPr>
            <w:rFonts w:ascii="Helvetica" w:hAnsi="Helvetica"/>
            <w:bCs/>
            <w:i w:val="0"/>
            <w:color w:val="1F497D" w:themeColor="text2"/>
            <w:sz w:val="20"/>
            <w:lang w:val="ca-ES"/>
          </w:rPr>
          <w:t>. Aquesta</w:t>
        </w:r>
      </w:ins>
      <w:ins w:id="141" w:author="jordi" w:date="2021-03-06T09:59:00Z">
        <w:r w:rsidRPr="000C5C2A">
          <w:rPr>
            <w:rFonts w:ascii="Helvetica" w:hAnsi="Helvetica"/>
            <w:bCs/>
            <w:i w:val="0"/>
            <w:color w:val="1F497D" w:themeColor="text2"/>
            <w:sz w:val="20"/>
            <w:lang w:val="ca-ES"/>
          </w:rPr>
          <w:t xml:space="preserve"> és un </w:t>
        </w:r>
      </w:ins>
      <w:ins w:id="142" w:author="jordi" w:date="2021-03-06T10:00:00Z">
        <w:r>
          <w:rPr>
            <w:rFonts w:ascii="Helvetica" w:hAnsi="Helvetica"/>
            <w:bCs/>
            <w:i w:val="0"/>
            <w:color w:val="1F497D" w:themeColor="text2"/>
            <w:sz w:val="20"/>
            <w:lang w:val="ca-ES"/>
          </w:rPr>
          <w:t>à</w:t>
        </w:r>
      </w:ins>
      <w:ins w:id="143" w:author="jordi" w:date="2021-03-06T09:59:00Z">
        <w:r w:rsidRPr="000C5C2A">
          <w:rPr>
            <w:rFonts w:ascii="Helvetica" w:hAnsi="Helvetica"/>
            <w:bCs/>
            <w:i w:val="0"/>
            <w:color w:val="1F497D" w:themeColor="text2"/>
            <w:sz w:val="20"/>
            <w:lang w:val="ca-ES"/>
          </w:rPr>
          <w:t xml:space="preserve">rea de la Intel·ligència artificial que no sols </w:t>
        </w:r>
        <w:del w:id="144" w:author="Alfredo Arias" w:date="2021-03-10T09:38:00Z">
          <w:r w:rsidRPr="000C5C2A" w:rsidDel="00E10424">
            <w:rPr>
              <w:rFonts w:ascii="Helvetica" w:hAnsi="Helvetica"/>
              <w:bCs/>
              <w:i w:val="0"/>
              <w:color w:val="1F497D" w:themeColor="text2"/>
              <w:sz w:val="20"/>
              <w:lang w:val="ca-ES"/>
            </w:rPr>
            <w:delText>s</w:delText>
          </w:r>
        </w:del>
        <w:r w:rsidRPr="000C5C2A">
          <w:rPr>
            <w:rFonts w:ascii="Helvetica" w:hAnsi="Helvetica"/>
            <w:bCs/>
            <w:i w:val="0"/>
            <w:color w:val="1F497D" w:themeColor="text2"/>
            <w:sz w:val="20"/>
            <w:lang w:val="ca-ES"/>
          </w:rPr>
          <w:t>e</w:t>
        </w:r>
      </w:ins>
      <w:ins w:id="145" w:author="Alfredo Arias" w:date="2021-03-10T09:38:00Z">
        <w:r w:rsidR="00E10424">
          <w:rPr>
            <w:rFonts w:ascii="Helvetica" w:hAnsi="Helvetica"/>
            <w:bCs/>
            <w:i w:val="0"/>
            <w:color w:val="1F497D" w:themeColor="text2"/>
            <w:sz w:val="20"/>
            <w:lang w:val="ca-ES"/>
          </w:rPr>
          <w:t>s</w:t>
        </w:r>
      </w:ins>
      <w:ins w:id="146" w:author="jordi" w:date="2021-03-06T09:59:00Z">
        <w:r w:rsidRPr="000C5C2A">
          <w:rPr>
            <w:rFonts w:ascii="Helvetica" w:hAnsi="Helvetica"/>
            <w:bCs/>
            <w:i w:val="0"/>
            <w:color w:val="1F497D" w:themeColor="text2"/>
            <w:sz w:val="20"/>
            <w:lang w:val="ca-ES"/>
          </w:rPr>
          <w:t xml:space="preserve"> centra en la </w:t>
        </w:r>
      </w:ins>
      <w:ins w:id="147" w:author="jordi" w:date="2021-03-06T10:00:00Z">
        <w:r>
          <w:rPr>
            <w:rFonts w:ascii="Helvetica" w:hAnsi="Helvetica"/>
            <w:bCs/>
            <w:i w:val="0"/>
            <w:color w:val="1F497D" w:themeColor="text2"/>
            <w:sz w:val="20"/>
            <w:lang w:val="ca-ES"/>
          </w:rPr>
          <w:t>comprensió</w:t>
        </w:r>
      </w:ins>
      <w:ins w:id="148" w:author="jordi" w:date="2021-03-06T09:59:00Z">
        <w:r w:rsidRPr="000C5C2A">
          <w:rPr>
            <w:rFonts w:ascii="Helvetica" w:hAnsi="Helvetica"/>
            <w:bCs/>
            <w:i w:val="0"/>
            <w:color w:val="1F497D" w:themeColor="text2"/>
            <w:sz w:val="20"/>
            <w:lang w:val="ca-ES"/>
          </w:rPr>
          <w:t xml:space="preserve"> del llenguatge sinó a aspectes cognitius generals humans. </w:t>
        </w:r>
      </w:ins>
      <w:ins w:id="149" w:author="jordi" w:date="2021-03-06T10:01:00Z">
        <w:r>
          <w:rPr>
            <w:rFonts w:ascii="Helvetica" w:hAnsi="Helvetica"/>
            <w:bCs/>
            <w:i w:val="0"/>
            <w:color w:val="1F497D" w:themeColor="text2"/>
            <w:sz w:val="20"/>
            <w:lang w:val="ca-ES"/>
          </w:rPr>
          <w:t>E</w:t>
        </w:r>
      </w:ins>
      <w:ins w:id="150" w:author="jordi" w:date="2021-03-06T09:59:00Z">
        <w:r w:rsidRPr="000C5C2A">
          <w:rPr>
            <w:rFonts w:ascii="Helvetica" w:hAnsi="Helvetica"/>
            <w:bCs/>
            <w:i w:val="0"/>
            <w:color w:val="1F497D" w:themeColor="text2"/>
            <w:sz w:val="20"/>
            <w:lang w:val="ca-ES"/>
          </w:rPr>
          <w:t>n el nostre cas s'empren</w:t>
        </w:r>
      </w:ins>
      <w:ins w:id="151" w:author="Alfredo Arias" w:date="2021-03-10T09:39:00Z">
        <w:r w:rsidR="00E10424">
          <w:rPr>
            <w:rFonts w:ascii="Helvetica" w:hAnsi="Helvetica"/>
            <w:bCs/>
            <w:i w:val="0"/>
            <w:color w:val="1F497D" w:themeColor="text2"/>
            <w:sz w:val="20"/>
            <w:lang w:val="ca-ES"/>
          </w:rPr>
          <w:t>en</w:t>
        </w:r>
      </w:ins>
      <w:ins w:id="152" w:author="jordi" w:date="2021-03-06T09:59:00Z">
        <w:r w:rsidRPr="000C5C2A">
          <w:rPr>
            <w:rFonts w:ascii="Helvetica" w:hAnsi="Helvetica"/>
            <w:bCs/>
            <w:i w:val="0"/>
            <w:color w:val="1F497D" w:themeColor="text2"/>
            <w:sz w:val="20"/>
            <w:lang w:val="ca-ES"/>
          </w:rPr>
          <w:t xml:space="preserve"> models de det</w:t>
        </w:r>
      </w:ins>
      <w:ins w:id="153" w:author="jordi" w:date="2021-03-06T10:01:00Z">
        <w:r>
          <w:rPr>
            <w:rFonts w:ascii="Helvetica" w:hAnsi="Helvetica"/>
            <w:bCs/>
            <w:i w:val="0"/>
            <w:color w:val="1F497D" w:themeColor="text2"/>
            <w:sz w:val="20"/>
            <w:lang w:val="ca-ES"/>
          </w:rPr>
          <w:t>e</w:t>
        </w:r>
      </w:ins>
      <w:ins w:id="154" w:author="jordi" w:date="2021-03-06T09:59:00Z">
        <w:r w:rsidRPr="000C5C2A">
          <w:rPr>
            <w:rFonts w:ascii="Helvetica" w:hAnsi="Helvetica"/>
            <w:bCs/>
            <w:i w:val="0"/>
            <w:color w:val="1F497D" w:themeColor="text2"/>
            <w:sz w:val="20"/>
            <w:lang w:val="ca-ES"/>
          </w:rPr>
          <w:t>cci</w:t>
        </w:r>
      </w:ins>
      <w:ins w:id="155" w:author="jordi" w:date="2021-03-06T10:01:00Z">
        <w:r>
          <w:rPr>
            <w:rFonts w:ascii="Helvetica" w:hAnsi="Helvetica"/>
            <w:bCs/>
            <w:i w:val="0"/>
            <w:color w:val="1F497D" w:themeColor="text2"/>
            <w:sz w:val="20"/>
            <w:lang w:val="ca-ES"/>
          </w:rPr>
          <w:t>ó</w:t>
        </w:r>
      </w:ins>
      <w:ins w:id="156" w:author="jordi" w:date="2021-03-06T09:59:00Z">
        <w:r w:rsidRPr="000C5C2A">
          <w:rPr>
            <w:rFonts w:ascii="Helvetica" w:hAnsi="Helvetica"/>
            <w:bCs/>
            <w:i w:val="0"/>
            <w:color w:val="1F497D" w:themeColor="text2"/>
            <w:sz w:val="20"/>
            <w:lang w:val="ca-ES"/>
          </w:rPr>
          <w:t xml:space="preserve"> de ex</w:t>
        </w:r>
      </w:ins>
      <w:ins w:id="157" w:author="jordi" w:date="2021-03-06T10:01:00Z">
        <w:r>
          <w:rPr>
            <w:rFonts w:ascii="Helvetica" w:hAnsi="Helvetica"/>
            <w:bCs/>
            <w:i w:val="0"/>
            <w:color w:val="1F497D" w:themeColor="text2"/>
            <w:sz w:val="20"/>
            <w:lang w:val="ca-ES"/>
          </w:rPr>
          <w:t>p</w:t>
        </w:r>
      </w:ins>
      <w:ins w:id="158" w:author="jordi" w:date="2021-03-06T09:59:00Z">
        <w:r w:rsidRPr="000C5C2A">
          <w:rPr>
            <w:rFonts w:ascii="Helvetica" w:hAnsi="Helvetica"/>
            <w:bCs/>
            <w:i w:val="0"/>
            <w:color w:val="1F497D" w:themeColor="text2"/>
            <w:sz w:val="20"/>
            <w:lang w:val="ca-ES"/>
          </w:rPr>
          <w:t>r</w:t>
        </w:r>
      </w:ins>
      <w:ins w:id="159" w:author="jordi" w:date="2021-03-06T10:01:00Z">
        <w:r>
          <w:rPr>
            <w:rFonts w:ascii="Helvetica" w:hAnsi="Helvetica"/>
            <w:bCs/>
            <w:i w:val="0"/>
            <w:color w:val="1F497D" w:themeColor="text2"/>
            <w:sz w:val="20"/>
            <w:lang w:val="ca-ES"/>
          </w:rPr>
          <w:t>e</w:t>
        </w:r>
      </w:ins>
      <w:ins w:id="160" w:author="jordi" w:date="2021-03-06T09:59:00Z">
        <w:r w:rsidRPr="000C5C2A">
          <w:rPr>
            <w:rFonts w:ascii="Helvetica" w:hAnsi="Helvetica"/>
            <w:bCs/>
            <w:i w:val="0"/>
            <w:color w:val="1F497D" w:themeColor="text2"/>
            <w:sz w:val="20"/>
            <w:lang w:val="ca-ES"/>
          </w:rPr>
          <w:t>s</w:t>
        </w:r>
      </w:ins>
      <w:ins w:id="161" w:author="jordi" w:date="2021-03-06T10:01:00Z">
        <w:r>
          <w:rPr>
            <w:rFonts w:ascii="Helvetica" w:hAnsi="Helvetica"/>
            <w:bCs/>
            <w:i w:val="0"/>
            <w:color w:val="1F497D" w:themeColor="text2"/>
            <w:sz w:val="20"/>
            <w:lang w:val="ca-ES"/>
          </w:rPr>
          <w:t>s</w:t>
        </w:r>
      </w:ins>
      <w:ins w:id="162" w:author="jordi" w:date="2021-03-06T09:59:00Z">
        <w:r w:rsidRPr="000C5C2A">
          <w:rPr>
            <w:rFonts w:ascii="Helvetica" w:hAnsi="Helvetica"/>
            <w:bCs/>
            <w:i w:val="0"/>
            <w:color w:val="1F497D" w:themeColor="text2"/>
            <w:sz w:val="20"/>
            <w:lang w:val="ca-ES"/>
          </w:rPr>
          <w:t xml:space="preserve">ions regulars </w:t>
        </w:r>
      </w:ins>
      <w:ins w:id="163" w:author="jordi" w:date="2021-03-06T10:01:00Z">
        <w:r>
          <w:rPr>
            <w:rFonts w:ascii="Helvetica" w:hAnsi="Helvetica"/>
            <w:bCs/>
            <w:i w:val="0"/>
            <w:color w:val="1F497D" w:themeColor="text2"/>
            <w:sz w:val="20"/>
            <w:lang w:val="ca-ES"/>
          </w:rPr>
          <w:t xml:space="preserve">(REGEX) </w:t>
        </w:r>
      </w:ins>
      <w:ins w:id="164" w:author="jordi" w:date="2021-03-06T09:59:00Z">
        <w:r w:rsidRPr="000C5C2A">
          <w:rPr>
            <w:rFonts w:ascii="Helvetica" w:hAnsi="Helvetica"/>
            <w:bCs/>
            <w:i w:val="0"/>
            <w:color w:val="1F497D" w:themeColor="text2"/>
            <w:sz w:val="20"/>
            <w:lang w:val="ca-ES"/>
          </w:rPr>
          <w:t xml:space="preserve">per a establir les coincidències entre les </w:t>
        </w:r>
      </w:ins>
      <w:ins w:id="165" w:author="jordi" w:date="2021-03-06T10:01:00Z">
        <w:r>
          <w:rPr>
            <w:rFonts w:ascii="Helvetica" w:hAnsi="Helvetica"/>
            <w:bCs/>
            <w:i w:val="0"/>
            <w:color w:val="1F497D" w:themeColor="text2"/>
            <w:sz w:val="20"/>
            <w:lang w:val="ca-ES"/>
          </w:rPr>
          <w:t xml:space="preserve">normes </w:t>
        </w:r>
      </w:ins>
      <w:ins w:id="166" w:author="jordi" w:date="2021-03-06T09:59:00Z">
        <w:r w:rsidRPr="000C5C2A">
          <w:rPr>
            <w:rFonts w:ascii="Helvetica" w:hAnsi="Helvetica"/>
            <w:bCs/>
            <w:i w:val="0"/>
            <w:color w:val="1F497D" w:themeColor="text2"/>
            <w:sz w:val="20"/>
            <w:lang w:val="ca-ES"/>
          </w:rPr>
          <w:t>publicad</w:t>
        </w:r>
      </w:ins>
      <w:ins w:id="167" w:author="jordi" w:date="2021-03-06T10:02:00Z">
        <w:r>
          <w:rPr>
            <w:rFonts w:ascii="Helvetica" w:hAnsi="Helvetica"/>
            <w:bCs/>
            <w:i w:val="0"/>
            <w:color w:val="1F497D" w:themeColor="text2"/>
            <w:sz w:val="20"/>
            <w:lang w:val="ca-ES"/>
          </w:rPr>
          <w:t>e</w:t>
        </w:r>
      </w:ins>
      <w:ins w:id="168" w:author="jordi" w:date="2021-03-06T09:59:00Z">
        <w:r w:rsidRPr="000C5C2A">
          <w:rPr>
            <w:rFonts w:ascii="Helvetica" w:hAnsi="Helvetica"/>
            <w:bCs/>
            <w:i w:val="0"/>
            <w:color w:val="1F497D" w:themeColor="text2"/>
            <w:sz w:val="20"/>
            <w:lang w:val="ca-ES"/>
          </w:rPr>
          <w:t>s i les d</w:t>
        </w:r>
      </w:ins>
      <w:ins w:id="169" w:author="jordi" w:date="2021-03-06T10:02:00Z">
        <w:r>
          <w:rPr>
            <w:rFonts w:ascii="Helvetica" w:hAnsi="Helvetica"/>
            <w:bCs/>
            <w:i w:val="0"/>
            <w:color w:val="1F497D" w:themeColor="text2"/>
            <w:sz w:val="20"/>
            <w:lang w:val="ca-ES"/>
          </w:rPr>
          <w:t>’</w:t>
        </w:r>
      </w:ins>
      <w:ins w:id="170" w:author="jordi" w:date="2021-03-06T09:59:00Z">
        <w:r w:rsidRPr="000C5C2A">
          <w:rPr>
            <w:rFonts w:ascii="Helvetica" w:hAnsi="Helvetica"/>
            <w:bCs/>
            <w:i w:val="0"/>
            <w:color w:val="1F497D" w:themeColor="text2"/>
            <w:sz w:val="20"/>
            <w:lang w:val="ca-ES"/>
          </w:rPr>
          <w:t>inter</w:t>
        </w:r>
      </w:ins>
      <w:ins w:id="171" w:author="jordi" w:date="2021-03-06T10:02:00Z">
        <w:r>
          <w:rPr>
            <w:rFonts w:ascii="Helvetica" w:hAnsi="Helvetica"/>
            <w:bCs/>
            <w:i w:val="0"/>
            <w:color w:val="1F497D" w:themeColor="text2"/>
            <w:sz w:val="20"/>
            <w:lang w:val="ca-ES"/>
          </w:rPr>
          <w:t>è</w:t>
        </w:r>
      </w:ins>
      <w:ins w:id="172" w:author="jordi" w:date="2021-03-06T09:59:00Z">
        <w:r w:rsidRPr="000C5C2A">
          <w:rPr>
            <w:rFonts w:ascii="Helvetica" w:hAnsi="Helvetica"/>
            <w:bCs/>
            <w:i w:val="0"/>
            <w:color w:val="1F497D" w:themeColor="text2"/>
            <w:sz w:val="20"/>
            <w:lang w:val="ca-ES"/>
          </w:rPr>
          <w:t>s contingudes en la BBDD</w:t>
        </w:r>
      </w:ins>
      <w:ins w:id="173" w:author="jordi" w:date="2021-03-06T10:02:00Z">
        <w:r>
          <w:rPr>
            <w:rFonts w:ascii="Helvetica" w:hAnsi="Helvetica"/>
            <w:bCs/>
            <w:i w:val="0"/>
            <w:color w:val="1F497D" w:themeColor="text2"/>
            <w:sz w:val="20"/>
            <w:lang w:val="ca-ES"/>
          </w:rPr>
          <w:t>.</w:t>
        </w:r>
      </w:ins>
    </w:p>
    <w:p w14:paraId="663518DD" w14:textId="7CFF1828" w:rsidR="00C015EB" w:rsidRPr="00CE68D0" w:rsidDel="00013BE1" w:rsidRDefault="00C015EB" w:rsidP="003F270D">
      <w:pPr>
        <w:pStyle w:val="Textoindependiente"/>
        <w:rPr>
          <w:del w:id="174" w:author="jordi" w:date="2021-03-05T16:51:00Z"/>
          <w:b/>
          <w:lang w:val="ca-ES"/>
        </w:rPr>
      </w:pPr>
    </w:p>
    <w:p w14:paraId="30394D20" w14:textId="77777777" w:rsidR="005B7904" w:rsidRPr="00CE68D0" w:rsidRDefault="003F270D" w:rsidP="000F1201">
      <w:pPr>
        <w:pStyle w:val="Ttulo1"/>
        <w:numPr>
          <w:ilvl w:val="0"/>
          <w:numId w:val="4"/>
        </w:numPr>
        <w:rPr>
          <w:rFonts w:ascii="Helvetica" w:hAnsi="Helvetica"/>
          <w:color w:val="C00000"/>
        </w:rPr>
      </w:pPr>
      <w:r w:rsidRPr="00CE68D0">
        <w:rPr>
          <w:rFonts w:ascii="Helvetica" w:hAnsi="Helvetica"/>
          <w:color w:val="C00000"/>
        </w:rPr>
        <w:t>S</w:t>
      </w:r>
      <w:r w:rsidR="005B7904" w:rsidRPr="00CE68D0">
        <w:rPr>
          <w:rFonts w:ascii="Helvetica" w:hAnsi="Helvetica"/>
          <w:color w:val="C00000"/>
        </w:rPr>
        <w:t xml:space="preserve">ervei subvencionable  </w:t>
      </w:r>
    </w:p>
    <w:bookmarkEnd w:id="31"/>
    <w:bookmarkEnd w:id="32"/>
    <w:bookmarkEnd w:id="33"/>
    <w:bookmarkEnd w:id="34"/>
    <w:p w14:paraId="21508285" w14:textId="77777777" w:rsidR="00435FAF" w:rsidRPr="00CE68D0" w:rsidRDefault="005B10CC" w:rsidP="000F1201">
      <w:pPr>
        <w:pStyle w:val="Ttulo1"/>
        <w:numPr>
          <w:ilvl w:val="1"/>
          <w:numId w:val="4"/>
        </w:numPr>
        <w:spacing w:before="360"/>
        <w:ind w:left="510" w:hanging="357"/>
        <w:rPr>
          <w:rFonts w:ascii="Helvetica" w:hAnsi="Helvetica"/>
          <w:color w:val="C00000"/>
          <w:sz w:val="24"/>
          <w:szCs w:val="24"/>
        </w:rPr>
      </w:pPr>
      <w:r w:rsidRPr="00CE68D0">
        <w:rPr>
          <w:rFonts w:ascii="Helvetica" w:hAnsi="Helvetica"/>
          <w:color w:val="C00000"/>
          <w:sz w:val="24"/>
          <w:szCs w:val="24"/>
        </w:rPr>
        <w:t>Servei</w:t>
      </w:r>
    </w:p>
    <w:p w14:paraId="28ABDD25" w14:textId="77777777" w:rsidR="00D1595F" w:rsidRPr="004B3C77" w:rsidRDefault="003C4EFA" w:rsidP="000F1201">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s>
        <w:spacing w:before="240" w:after="0"/>
        <w:ind w:left="0" w:firstLine="0"/>
        <w:rPr>
          <w:rFonts w:ascii="Helvetica" w:hAnsi="Helvetica"/>
          <w:color w:val="000000" w:themeColor="text1"/>
          <w:lang w:val="ca-ES"/>
        </w:rPr>
      </w:pPr>
      <w:r w:rsidRPr="004B3C77">
        <w:rPr>
          <w:rFonts w:ascii="Helvetica" w:hAnsi="Helvetica"/>
          <w:color w:val="000000" w:themeColor="text1"/>
          <w:lang w:val="ca-ES"/>
        </w:rPr>
        <w:t>D</w:t>
      </w:r>
      <w:r w:rsidR="00435FAF" w:rsidRPr="004B3C77">
        <w:rPr>
          <w:rFonts w:ascii="Helvetica" w:hAnsi="Helvetica"/>
          <w:color w:val="000000" w:themeColor="text1"/>
          <w:lang w:val="ca-ES"/>
        </w:rPr>
        <w:t>es</w:t>
      </w:r>
      <w:r w:rsidR="00DC757F" w:rsidRPr="004B3C77">
        <w:rPr>
          <w:rFonts w:ascii="Helvetica" w:hAnsi="Helvetica"/>
          <w:color w:val="000000" w:themeColor="text1"/>
          <w:lang w:val="ca-ES"/>
        </w:rPr>
        <w:t>cripció del s</w:t>
      </w:r>
      <w:r w:rsidR="00435FAF" w:rsidRPr="004B3C77">
        <w:rPr>
          <w:rFonts w:ascii="Helvetica" w:hAnsi="Helvetica"/>
          <w:color w:val="000000" w:themeColor="text1"/>
          <w:lang w:val="ca-ES"/>
        </w:rPr>
        <w:t>ervei</w:t>
      </w:r>
      <w:r w:rsidRPr="004B3C77">
        <w:rPr>
          <w:rFonts w:ascii="Helvetica" w:hAnsi="Helvetica"/>
          <w:color w:val="000000" w:themeColor="text1"/>
          <w:lang w:val="ca-ES"/>
        </w:rPr>
        <w:t xml:space="preserve"> sol·licita</w:t>
      </w:r>
      <w:r w:rsidR="00D1595F" w:rsidRPr="004B3C77">
        <w:rPr>
          <w:rFonts w:ascii="Helvetica" w:hAnsi="Helvetica"/>
          <w:color w:val="000000" w:themeColor="text1"/>
          <w:lang w:val="ca-ES"/>
        </w:rPr>
        <w:t>t</w:t>
      </w:r>
      <w:r w:rsidR="001A1847" w:rsidRPr="004B3C77">
        <w:rPr>
          <w:rFonts w:ascii="Helvetica" w:hAnsi="Helvetica"/>
          <w:color w:val="000000" w:themeColor="text1"/>
          <w:lang w:val="ca-ES"/>
        </w:rPr>
        <w:t xml:space="preserve"> a contractar</w:t>
      </w:r>
      <w:r w:rsidR="005B10CC" w:rsidRPr="004B3C77">
        <w:rPr>
          <w:rFonts w:ascii="Helvetica" w:hAnsi="Helvetica"/>
          <w:color w:val="000000" w:themeColor="text1"/>
          <w:lang w:val="ca-ES"/>
        </w:rPr>
        <w:t>.</w:t>
      </w:r>
    </w:p>
    <w:p w14:paraId="644F8A17" w14:textId="77777777" w:rsidR="00D1595F" w:rsidRPr="004B3C77" w:rsidRDefault="00D1595F" w:rsidP="000F1201">
      <w:pPr>
        <w:pStyle w:val="SuggestedContent"/>
        <w:numPr>
          <w:ilvl w:val="1"/>
          <w:numId w:val="3"/>
        </w:numPr>
        <w:pBdr>
          <w:top w:val="none" w:sz="0" w:space="0" w:color="auto"/>
          <w:left w:val="none" w:sz="0" w:space="0" w:color="auto"/>
          <w:bottom w:val="none" w:sz="0" w:space="0" w:color="auto"/>
          <w:right w:val="none" w:sz="0" w:space="0" w:color="auto"/>
        </w:pBdr>
        <w:tabs>
          <w:tab w:val="clear" w:pos="1440"/>
          <w:tab w:val="left" w:pos="240"/>
          <w:tab w:val="left" w:pos="360"/>
          <w:tab w:val="num" w:pos="709"/>
        </w:tabs>
        <w:spacing w:before="0" w:after="0"/>
        <w:ind w:hanging="1014"/>
        <w:rPr>
          <w:rFonts w:ascii="Helvetica" w:hAnsi="Helvetica"/>
          <w:color w:val="000000" w:themeColor="text1"/>
          <w:lang w:val="ca-ES"/>
        </w:rPr>
      </w:pPr>
      <w:r w:rsidRPr="004B3C77">
        <w:rPr>
          <w:rFonts w:ascii="Helvetica" w:hAnsi="Helvetica"/>
          <w:color w:val="000000" w:themeColor="text1"/>
          <w:lang w:val="ca-ES"/>
        </w:rPr>
        <w:t>Abast</w:t>
      </w:r>
      <w:r w:rsidR="00524D7D" w:rsidRPr="004B3C77">
        <w:rPr>
          <w:rFonts w:ascii="Helvetica" w:hAnsi="Helvetica"/>
          <w:color w:val="000000" w:themeColor="text1"/>
          <w:lang w:val="ca-ES"/>
        </w:rPr>
        <w:t>.</w:t>
      </w:r>
    </w:p>
    <w:p w14:paraId="5A71704B" w14:textId="77777777" w:rsidR="00D1595F" w:rsidRPr="004B3C77" w:rsidRDefault="00D1595F" w:rsidP="000F1201">
      <w:pPr>
        <w:pStyle w:val="SuggestedContent"/>
        <w:numPr>
          <w:ilvl w:val="1"/>
          <w:numId w:val="3"/>
        </w:numPr>
        <w:pBdr>
          <w:top w:val="none" w:sz="0" w:space="0" w:color="auto"/>
          <w:left w:val="none" w:sz="0" w:space="0" w:color="auto"/>
          <w:bottom w:val="none" w:sz="0" w:space="0" w:color="auto"/>
          <w:right w:val="none" w:sz="0" w:space="0" w:color="auto"/>
        </w:pBdr>
        <w:tabs>
          <w:tab w:val="clear" w:pos="1440"/>
          <w:tab w:val="left" w:pos="240"/>
          <w:tab w:val="left" w:pos="360"/>
          <w:tab w:val="num" w:pos="709"/>
        </w:tabs>
        <w:spacing w:before="0" w:after="0"/>
        <w:ind w:hanging="1014"/>
        <w:rPr>
          <w:rFonts w:ascii="Helvetica" w:hAnsi="Helvetica"/>
          <w:color w:val="000000" w:themeColor="text1"/>
          <w:lang w:val="ca-ES"/>
        </w:rPr>
      </w:pPr>
      <w:r w:rsidRPr="004B3C77">
        <w:rPr>
          <w:rFonts w:ascii="Helvetica" w:hAnsi="Helvetica"/>
          <w:color w:val="000000" w:themeColor="text1"/>
          <w:lang w:val="ca-ES"/>
        </w:rPr>
        <w:t>Planificació</w:t>
      </w:r>
      <w:r w:rsidR="00524D7D" w:rsidRPr="004B3C77">
        <w:rPr>
          <w:rFonts w:ascii="Helvetica" w:hAnsi="Helvetica"/>
          <w:color w:val="000000" w:themeColor="text1"/>
          <w:lang w:val="ca-ES"/>
        </w:rPr>
        <w:t>.</w:t>
      </w:r>
      <w:r w:rsidR="00BF49D7">
        <w:rPr>
          <w:rFonts w:ascii="Helvetica" w:hAnsi="Helvetica"/>
          <w:color w:val="000000" w:themeColor="text1"/>
          <w:lang w:val="ca-ES"/>
        </w:rPr>
        <w:t xml:space="preserve"> </w:t>
      </w:r>
      <w:r w:rsidR="00BF49D7" w:rsidRPr="00BF49D7">
        <w:rPr>
          <w:rFonts w:ascii="Helvetica" w:hAnsi="Helvetica"/>
          <w:color w:val="000000" w:themeColor="text1"/>
          <w:highlight w:val="yellow"/>
          <w:lang w:val="ca-ES"/>
        </w:rPr>
        <w:t xml:space="preserve">Cal definir la data d’inici i fi de les actuacions </w:t>
      </w:r>
      <w:r w:rsidR="00706E6A">
        <w:rPr>
          <w:rFonts w:ascii="Helvetica" w:hAnsi="Helvetica"/>
          <w:color w:val="000000" w:themeColor="text1"/>
          <w:highlight w:val="yellow"/>
          <w:lang w:val="ca-ES"/>
        </w:rPr>
        <w:t>previstes</w:t>
      </w:r>
      <w:r w:rsidR="00BF49D7" w:rsidRPr="00BF49D7">
        <w:rPr>
          <w:rFonts w:ascii="Helvetica" w:hAnsi="Helvetica"/>
          <w:color w:val="000000" w:themeColor="text1"/>
          <w:highlight w:val="yellow"/>
          <w:lang w:val="ca-ES"/>
        </w:rPr>
        <w:t xml:space="preserve"> en el projecte.</w:t>
      </w:r>
      <w:r w:rsidR="00BF49D7">
        <w:rPr>
          <w:rFonts w:ascii="Helvetica" w:hAnsi="Helvetica"/>
          <w:color w:val="000000" w:themeColor="text1"/>
          <w:lang w:val="ca-ES"/>
        </w:rPr>
        <w:t xml:space="preserve"> </w:t>
      </w:r>
    </w:p>
    <w:p w14:paraId="4CEDC237" w14:textId="77777777" w:rsidR="00A239BB" w:rsidRPr="004B3C77" w:rsidRDefault="00D1595F" w:rsidP="000F1201">
      <w:pPr>
        <w:pStyle w:val="SuggestedContent"/>
        <w:numPr>
          <w:ilvl w:val="1"/>
          <w:numId w:val="3"/>
        </w:numPr>
        <w:pBdr>
          <w:top w:val="none" w:sz="0" w:space="0" w:color="auto"/>
          <w:left w:val="none" w:sz="0" w:space="0" w:color="auto"/>
          <w:bottom w:val="none" w:sz="0" w:space="0" w:color="auto"/>
          <w:right w:val="none" w:sz="0" w:space="0" w:color="auto"/>
        </w:pBdr>
        <w:tabs>
          <w:tab w:val="clear" w:pos="1440"/>
          <w:tab w:val="left" w:pos="240"/>
          <w:tab w:val="left" w:pos="360"/>
          <w:tab w:val="num" w:pos="709"/>
        </w:tabs>
        <w:spacing w:before="0" w:after="0"/>
        <w:ind w:hanging="1014"/>
        <w:rPr>
          <w:rFonts w:ascii="Helvetica" w:hAnsi="Helvetica"/>
          <w:color w:val="000000" w:themeColor="text1"/>
          <w:lang w:val="ca-ES"/>
        </w:rPr>
      </w:pPr>
      <w:r w:rsidRPr="004B3C77">
        <w:rPr>
          <w:rFonts w:ascii="Helvetica" w:hAnsi="Helvetica"/>
          <w:color w:val="000000" w:themeColor="text1"/>
          <w:lang w:val="ca-ES"/>
        </w:rPr>
        <w:t>Objectius del servei</w:t>
      </w:r>
      <w:r w:rsidR="002752B0" w:rsidRPr="004B3C77">
        <w:rPr>
          <w:rFonts w:ascii="Helvetica" w:hAnsi="Helvetica"/>
          <w:color w:val="000000" w:themeColor="text1"/>
          <w:lang w:val="ca-ES"/>
        </w:rPr>
        <w:t xml:space="preserve"> (qualitatiu</w:t>
      </w:r>
      <w:r w:rsidR="00001DA2" w:rsidRPr="004B3C77">
        <w:rPr>
          <w:rFonts w:ascii="Helvetica" w:hAnsi="Helvetica"/>
          <w:color w:val="000000" w:themeColor="text1"/>
          <w:lang w:val="ca-ES"/>
        </w:rPr>
        <w:t>s</w:t>
      </w:r>
      <w:r w:rsidR="002752B0" w:rsidRPr="004B3C77">
        <w:rPr>
          <w:rFonts w:ascii="Helvetica" w:hAnsi="Helvetica"/>
          <w:color w:val="000000" w:themeColor="text1"/>
          <w:lang w:val="ca-ES"/>
        </w:rPr>
        <w:t xml:space="preserve"> i quantitatiu</w:t>
      </w:r>
      <w:r w:rsidR="00001DA2" w:rsidRPr="004B3C77">
        <w:rPr>
          <w:rFonts w:ascii="Helvetica" w:hAnsi="Helvetica"/>
          <w:color w:val="000000" w:themeColor="text1"/>
          <w:lang w:val="ca-ES"/>
        </w:rPr>
        <w:t>s</w:t>
      </w:r>
      <w:r w:rsidR="002752B0" w:rsidRPr="004B3C77">
        <w:rPr>
          <w:rFonts w:ascii="Helvetica" w:hAnsi="Helvetica"/>
          <w:color w:val="000000" w:themeColor="text1"/>
          <w:lang w:val="ca-ES"/>
        </w:rPr>
        <w:t>)</w:t>
      </w:r>
      <w:r w:rsidR="00524D7D" w:rsidRPr="004B3C77">
        <w:rPr>
          <w:rFonts w:ascii="Helvetica" w:hAnsi="Helvetica"/>
          <w:color w:val="000000" w:themeColor="text1"/>
          <w:lang w:val="ca-ES"/>
        </w:rPr>
        <w:t>.</w:t>
      </w:r>
    </w:p>
    <w:p w14:paraId="58409112" w14:textId="77777777" w:rsidR="003F270D" w:rsidRPr="004B3C77" w:rsidRDefault="00A14DFD" w:rsidP="000F1201">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 w:val="num" w:pos="709"/>
        </w:tabs>
        <w:spacing w:before="240" w:after="0"/>
        <w:ind w:left="284" w:hanging="284"/>
        <w:rPr>
          <w:rFonts w:ascii="Helvetica" w:hAnsi="Helvetica"/>
          <w:color w:val="000000" w:themeColor="text1"/>
          <w:lang w:val="ca-ES"/>
        </w:rPr>
      </w:pPr>
      <w:r w:rsidRPr="004B3C77">
        <w:rPr>
          <w:rFonts w:ascii="Helvetica" w:hAnsi="Helvetica"/>
          <w:color w:val="000000" w:themeColor="text1"/>
          <w:lang w:val="ca-ES"/>
        </w:rPr>
        <w:t xml:space="preserve"> </w:t>
      </w:r>
      <w:r w:rsidR="00A7590F" w:rsidRPr="004B3C77">
        <w:rPr>
          <w:rFonts w:ascii="Helvetica" w:hAnsi="Helvetica"/>
          <w:color w:val="000000" w:themeColor="text1"/>
          <w:lang w:val="ca-ES"/>
        </w:rPr>
        <w:t xml:space="preserve">Descripció del projecte </w:t>
      </w:r>
      <w:r w:rsidR="00D1595F" w:rsidRPr="004B3C77">
        <w:rPr>
          <w:rFonts w:ascii="Helvetica" w:hAnsi="Helvetica"/>
          <w:color w:val="000000" w:themeColor="text1"/>
          <w:lang w:val="ca-ES"/>
        </w:rPr>
        <w:t>on s’emmarca el servei sol·licitat</w:t>
      </w:r>
      <w:r w:rsidRPr="004B3C77">
        <w:rPr>
          <w:rFonts w:ascii="Helvetica" w:hAnsi="Helvetica"/>
          <w:color w:val="000000" w:themeColor="text1"/>
          <w:lang w:val="ca-ES"/>
        </w:rPr>
        <w:t xml:space="preserve"> i p</w:t>
      </w:r>
      <w:r w:rsidR="00D31AEE" w:rsidRPr="004B3C77">
        <w:rPr>
          <w:rFonts w:ascii="Helvetica" w:hAnsi="Helvetica"/>
          <w:color w:val="000000" w:themeColor="text1"/>
          <w:lang w:val="ca-ES"/>
        </w:rPr>
        <w:t>rincipals reptes empresarials a abordar</w:t>
      </w:r>
      <w:r w:rsidR="003F270D" w:rsidRPr="004B3C77">
        <w:rPr>
          <w:rFonts w:ascii="Helvetica" w:hAnsi="Helvetica"/>
          <w:color w:val="000000" w:themeColor="text1"/>
          <w:lang w:val="ca-ES"/>
        </w:rPr>
        <w:t>.</w:t>
      </w:r>
    </w:p>
    <w:p w14:paraId="400A3841" w14:textId="77777777" w:rsidR="00A14DFD" w:rsidRPr="004B3C77" w:rsidRDefault="003F270D" w:rsidP="000F1201">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s>
        <w:spacing w:before="240" w:after="0"/>
        <w:ind w:left="0" w:firstLine="0"/>
        <w:rPr>
          <w:rFonts w:ascii="Helvetica" w:hAnsi="Helvetica"/>
          <w:color w:val="000000" w:themeColor="text1"/>
          <w:lang w:val="ca-ES"/>
        </w:rPr>
      </w:pPr>
      <w:r w:rsidRPr="004B3C77">
        <w:rPr>
          <w:rFonts w:ascii="Helvetica" w:hAnsi="Helvetica"/>
          <w:color w:val="000000" w:themeColor="text1"/>
          <w:lang w:val="ca-ES"/>
        </w:rPr>
        <w:t xml:space="preserve">Justificació de la necessitat i </w:t>
      </w:r>
      <w:r w:rsidR="00847716" w:rsidRPr="004B3C77">
        <w:rPr>
          <w:rFonts w:ascii="Helvetica" w:hAnsi="Helvetica"/>
          <w:color w:val="000000" w:themeColor="text1"/>
          <w:lang w:val="ca-ES"/>
        </w:rPr>
        <w:t>oportunitats</w:t>
      </w:r>
      <w:r w:rsidRPr="004B3C77">
        <w:rPr>
          <w:rFonts w:ascii="Helvetica" w:hAnsi="Helvetica"/>
          <w:color w:val="000000" w:themeColor="text1"/>
          <w:lang w:val="ca-ES"/>
        </w:rPr>
        <w:t xml:space="preserve"> per l’empresa del servei sol·licitat</w:t>
      </w:r>
      <w:r w:rsidR="00A14DFD" w:rsidRPr="004B3C77">
        <w:rPr>
          <w:rFonts w:ascii="Helvetica" w:hAnsi="Helvetica"/>
          <w:color w:val="000000" w:themeColor="text1"/>
          <w:lang w:val="ca-ES"/>
        </w:rPr>
        <w:t>.</w:t>
      </w:r>
    </w:p>
    <w:p w14:paraId="631CF1D9" w14:textId="77777777" w:rsidR="00F878E8" w:rsidRPr="004B3C77" w:rsidRDefault="00F878E8" w:rsidP="000F1201">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s>
        <w:spacing w:before="240" w:after="0"/>
        <w:ind w:left="0" w:firstLine="0"/>
        <w:rPr>
          <w:rFonts w:ascii="Helvetica" w:hAnsi="Helvetica"/>
          <w:color w:val="000000" w:themeColor="text1"/>
          <w:lang w:val="ca-ES"/>
        </w:rPr>
      </w:pPr>
      <w:r w:rsidRPr="004B3C77">
        <w:rPr>
          <w:rFonts w:ascii="Helvetica" w:hAnsi="Helvetica"/>
          <w:snapToGrid w:val="0"/>
          <w:color w:val="000000" w:themeColor="text1"/>
          <w:lang w:val="ca-ES"/>
        </w:rPr>
        <w:t>Resultats</w:t>
      </w:r>
      <w:r w:rsidRPr="004B3C77">
        <w:rPr>
          <w:rFonts w:ascii="Helvetica" w:hAnsi="Helvetica"/>
          <w:color w:val="000000" w:themeColor="text1"/>
          <w:lang w:val="ca-ES"/>
        </w:rPr>
        <w:t xml:space="preserve"> esperats</w:t>
      </w:r>
      <w:r w:rsidR="00C14E20" w:rsidRPr="004B3C77">
        <w:rPr>
          <w:rFonts w:ascii="Helvetica" w:hAnsi="Helvetica"/>
          <w:color w:val="000000" w:themeColor="text1"/>
          <w:lang w:val="ca-ES"/>
        </w:rPr>
        <w:t xml:space="preserve"> i indicadors del projecte</w:t>
      </w:r>
      <w:r w:rsidR="00524D7D" w:rsidRPr="004B3C77">
        <w:rPr>
          <w:rFonts w:ascii="Helvetica" w:hAnsi="Helvetica"/>
          <w:color w:val="000000" w:themeColor="text1"/>
          <w:lang w:val="ca-ES"/>
        </w:rPr>
        <w:t>.</w:t>
      </w:r>
      <w:r w:rsidRPr="004B3C77">
        <w:rPr>
          <w:rFonts w:ascii="Helvetica" w:hAnsi="Helvetica"/>
          <w:color w:val="000000" w:themeColor="text1"/>
          <w:lang w:val="ca-ES"/>
        </w:rPr>
        <w:t xml:space="preserve"> </w:t>
      </w:r>
    </w:p>
    <w:p w14:paraId="687702AC" w14:textId="77777777" w:rsidR="00BF49D7" w:rsidRDefault="00B948BC" w:rsidP="00BF49D7">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 w:val="num" w:pos="709"/>
        </w:tabs>
        <w:spacing w:before="240" w:after="0"/>
        <w:ind w:left="284" w:hanging="284"/>
        <w:rPr>
          <w:rFonts w:ascii="Helvetica" w:hAnsi="Helvetica"/>
          <w:b/>
          <w:color w:val="000000" w:themeColor="text1"/>
          <w:lang w:val="ca-ES"/>
        </w:rPr>
      </w:pPr>
      <w:r w:rsidRPr="004B3C77">
        <w:rPr>
          <w:rFonts w:ascii="Helvetica" w:hAnsi="Helvetica"/>
          <w:b/>
          <w:color w:val="000000" w:themeColor="text1"/>
          <w:lang w:val="ca-ES"/>
        </w:rPr>
        <w:lastRenderedPageBreak/>
        <w:t>Només</w:t>
      </w:r>
      <w:r w:rsidRPr="004B3C77">
        <w:rPr>
          <w:rFonts w:ascii="Helvetica" w:hAnsi="Helvetica"/>
          <w:color w:val="000000" w:themeColor="text1"/>
          <w:lang w:val="ca-ES"/>
        </w:rPr>
        <w:t xml:space="preserve"> e</w:t>
      </w:r>
      <w:r w:rsidR="00513E49" w:rsidRPr="004B3C77">
        <w:rPr>
          <w:rFonts w:ascii="Helvetica" w:hAnsi="Helvetica"/>
          <w:color w:val="000000" w:themeColor="text1"/>
          <w:lang w:val="ca-ES"/>
        </w:rPr>
        <w:t xml:space="preserve">n el cas </w:t>
      </w:r>
      <w:r w:rsidRPr="004B3C77">
        <w:rPr>
          <w:rFonts w:ascii="Helvetica" w:hAnsi="Helvetica"/>
          <w:color w:val="000000" w:themeColor="text1"/>
          <w:lang w:val="ca-ES"/>
        </w:rPr>
        <w:t xml:space="preserve">de que l’ajut sol·licitat sigui per la </w:t>
      </w:r>
      <w:r w:rsidRPr="004B3C77">
        <w:rPr>
          <w:rFonts w:ascii="Helvetica" w:hAnsi="Helvetica"/>
          <w:b/>
          <w:color w:val="000000" w:themeColor="text1"/>
          <w:lang w:val="ca-ES"/>
        </w:rPr>
        <w:t xml:space="preserve">categoria </w:t>
      </w:r>
      <w:r w:rsidR="00D96669" w:rsidRPr="004B3C77">
        <w:rPr>
          <w:rFonts w:ascii="Helvetica" w:hAnsi="Helvetica"/>
          <w:b/>
          <w:color w:val="000000" w:themeColor="text1"/>
          <w:lang w:val="ca-ES"/>
        </w:rPr>
        <w:t xml:space="preserve">d’Implantació Indústria 4.0  </w:t>
      </w:r>
      <w:r w:rsidRPr="004B3C77">
        <w:rPr>
          <w:rFonts w:ascii="Helvetica" w:hAnsi="Helvetica"/>
          <w:color w:val="000000" w:themeColor="text1"/>
          <w:lang w:val="ca-ES"/>
        </w:rPr>
        <w:t xml:space="preserve">cal </w:t>
      </w:r>
      <w:r w:rsidRPr="004B3C77">
        <w:rPr>
          <w:rFonts w:ascii="Helvetica" w:hAnsi="Helvetica"/>
          <w:b/>
          <w:color w:val="000000" w:themeColor="text1"/>
          <w:lang w:val="ca-ES"/>
        </w:rPr>
        <w:t xml:space="preserve">aportar la següent informació: </w:t>
      </w:r>
    </w:p>
    <w:p w14:paraId="38AE6F74" w14:textId="77777777" w:rsidR="00BF49D7" w:rsidRDefault="00BF49D7" w:rsidP="00BF49D7">
      <w:pPr>
        <w:jc w:val="both"/>
        <w:rPr>
          <w:b/>
          <w:i/>
          <w:iCs/>
        </w:rPr>
      </w:pPr>
    </w:p>
    <w:p w14:paraId="16F68F5B" w14:textId="7CEBB50F" w:rsidR="00BF49D7" w:rsidRDefault="00BF49D7" w:rsidP="000F1201">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highlight w:val="yellow"/>
          <w:lang w:val="ca-ES"/>
        </w:rPr>
      </w:pPr>
      <w:r w:rsidRPr="00E82FBA">
        <w:rPr>
          <w:rFonts w:ascii="Helvetica" w:hAnsi="Helvetica"/>
          <w:color w:val="000000" w:themeColor="text1"/>
          <w:highlight w:val="yellow"/>
          <w:lang w:val="ca-ES"/>
        </w:rPr>
        <w:t>Descripció de les principals línies d’actuacions</w:t>
      </w:r>
      <w:r w:rsidR="00E82FBA" w:rsidRPr="00E82FBA">
        <w:rPr>
          <w:rFonts w:ascii="Helvetica" w:hAnsi="Helvetica"/>
          <w:color w:val="000000" w:themeColor="text1"/>
          <w:highlight w:val="yellow"/>
          <w:lang w:val="ca-ES"/>
        </w:rPr>
        <w:t xml:space="preserve"> </w:t>
      </w:r>
      <w:r w:rsidR="00E82FBA">
        <w:rPr>
          <w:rFonts w:ascii="Helvetica" w:hAnsi="Helvetica"/>
          <w:color w:val="000000" w:themeColor="text1"/>
          <w:highlight w:val="yellow"/>
          <w:lang w:val="ca-ES"/>
        </w:rPr>
        <w:t>contemplades</w:t>
      </w:r>
      <w:r w:rsidR="00E82FBA" w:rsidRPr="00E82FBA">
        <w:rPr>
          <w:rFonts w:ascii="Helvetica" w:hAnsi="Helvetica"/>
          <w:color w:val="000000" w:themeColor="text1"/>
          <w:highlight w:val="yellow"/>
          <w:lang w:val="ca-ES"/>
        </w:rPr>
        <w:t xml:space="preserve"> </w:t>
      </w:r>
      <w:r w:rsidR="000640DF">
        <w:rPr>
          <w:rFonts w:ascii="Helvetica" w:hAnsi="Helvetica"/>
          <w:color w:val="000000" w:themeColor="text1"/>
          <w:highlight w:val="yellow"/>
          <w:lang w:val="ca-ES"/>
        </w:rPr>
        <w:t xml:space="preserve">en </w:t>
      </w:r>
      <w:r w:rsidR="00E82FBA" w:rsidRPr="00E82FBA">
        <w:rPr>
          <w:rFonts w:ascii="Helvetica" w:hAnsi="Helvetica"/>
          <w:color w:val="000000" w:themeColor="text1"/>
          <w:highlight w:val="yellow"/>
          <w:lang w:val="ca-ES"/>
        </w:rPr>
        <w:t>el pla de</w:t>
      </w:r>
      <w:r w:rsidRPr="00E82FBA">
        <w:rPr>
          <w:rFonts w:ascii="Helvetica" w:hAnsi="Helvetica"/>
          <w:color w:val="000000" w:themeColor="text1"/>
          <w:highlight w:val="yellow"/>
          <w:lang w:val="ca-ES"/>
        </w:rPr>
        <w:t xml:space="preserve"> transformació </w:t>
      </w:r>
      <w:r w:rsidR="00E82FBA" w:rsidRPr="00E82FBA">
        <w:rPr>
          <w:rFonts w:ascii="Helvetica" w:hAnsi="Helvetica"/>
          <w:color w:val="000000" w:themeColor="text1"/>
          <w:highlight w:val="yellow"/>
          <w:lang w:val="ca-ES"/>
        </w:rPr>
        <w:t>digital de la empresa sol·licitant</w:t>
      </w:r>
      <w:r w:rsidR="000640DF">
        <w:rPr>
          <w:rFonts w:ascii="Helvetica" w:hAnsi="Helvetica"/>
          <w:color w:val="000000" w:themeColor="text1"/>
          <w:highlight w:val="yellow"/>
          <w:lang w:val="ca-ES"/>
        </w:rPr>
        <w:t xml:space="preserve"> del  que deriva aquesta actuació i previsió d’actuacions a mig termini que es derivin del projecte sol·licitat</w:t>
      </w:r>
      <w:r w:rsidR="00E82FBA" w:rsidRPr="00E82FBA">
        <w:rPr>
          <w:rFonts w:ascii="Helvetica" w:hAnsi="Helvetica"/>
          <w:color w:val="000000" w:themeColor="text1"/>
          <w:highlight w:val="yellow"/>
          <w:lang w:val="ca-ES"/>
        </w:rPr>
        <w:t xml:space="preserve">.  </w:t>
      </w:r>
    </w:p>
    <w:p w14:paraId="0BE66436" w14:textId="77777777" w:rsidR="00E82FBA" w:rsidRPr="00E82FBA" w:rsidRDefault="00E82FBA" w:rsidP="00E82FBA">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highlight w:val="yellow"/>
          <w:lang w:val="ca-ES"/>
        </w:rPr>
      </w:pPr>
      <w:r>
        <w:rPr>
          <w:rFonts w:ascii="Helvetica" w:hAnsi="Helvetica"/>
          <w:color w:val="000000" w:themeColor="text1"/>
          <w:highlight w:val="yellow"/>
          <w:lang w:val="ca-ES"/>
        </w:rPr>
        <w:t xml:space="preserve">Justificació dels beneficis que aportarà </w:t>
      </w:r>
      <w:r w:rsidR="003A5818">
        <w:rPr>
          <w:rFonts w:ascii="Helvetica" w:hAnsi="Helvetica"/>
          <w:color w:val="000000" w:themeColor="text1"/>
          <w:highlight w:val="yellow"/>
          <w:lang w:val="ca-ES"/>
        </w:rPr>
        <w:t xml:space="preserve">el projecte </w:t>
      </w:r>
      <w:r w:rsidR="00706E6A">
        <w:rPr>
          <w:rFonts w:ascii="Helvetica" w:hAnsi="Helvetica"/>
          <w:color w:val="000000" w:themeColor="text1"/>
          <w:highlight w:val="yellow"/>
          <w:lang w:val="ca-ES"/>
        </w:rPr>
        <w:t>d’implantació acord amb</w:t>
      </w:r>
      <w:r w:rsidR="003A5818">
        <w:rPr>
          <w:rFonts w:ascii="Helvetica" w:hAnsi="Helvetica"/>
          <w:color w:val="000000" w:themeColor="text1"/>
          <w:highlight w:val="yellow"/>
          <w:lang w:val="ca-ES"/>
        </w:rPr>
        <w:t xml:space="preserve"> </w:t>
      </w:r>
      <w:r w:rsidR="00706E6A">
        <w:rPr>
          <w:rFonts w:ascii="Helvetica" w:hAnsi="Helvetica"/>
          <w:color w:val="000000" w:themeColor="text1"/>
          <w:highlight w:val="yellow"/>
          <w:lang w:val="ca-ES"/>
        </w:rPr>
        <w:t>l’</w:t>
      </w:r>
      <w:r w:rsidR="003A5818">
        <w:rPr>
          <w:rFonts w:ascii="Helvetica" w:hAnsi="Helvetica"/>
          <w:color w:val="000000" w:themeColor="text1"/>
          <w:highlight w:val="yellow"/>
          <w:lang w:val="ca-ES"/>
        </w:rPr>
        <w:t xml:space="preserve">estratègia de transformació digital </w:t>
      </w:r>
      <w:r w:rsidR="00706E6A">
        <w:rPr>
          <w:rFonts w:ascii="Helvetica" w:hAnsi="Helvetica"/>
          <w:color w:val="000000" w:themeColor="text1"/>
          <w:highlight w:val="yellow"/>
          <w:lang w:val="ca-ES"/>
        </w:rPr>
        <w:t xml:space="preserve">definida prèviament per l’empresa. </w:t>
      </w:r>
      <w:r w:rsidR="003A5818">
        <w:rPr>
          <w:rFonts w:ascii="Helvetica" w:hAnsi="Helvetica"/>
          <w:color w:val="000000" w:themeColor="text1"/>
          <w:highlight w:val="yellow"/>
          <w:lang w:val="ca-ES"/>
        </w:rPr>
        <w:t xml:space="preserve"> </w:t>
      </w:r>
    </w:p>
    <w:p w14:paraId="209F3067" w14:textId="77777777" w:rsidR="00B948BC" w:rsidRPr="004B3C77" w:rsidRDefault="00B948BC" w:rsidP="000F1201">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4B3C77">
        <w:rPr>
          <w:rFonts w:ascii="Helvetica" w:hAnsi="Helvetica"/>
          <w:color w:val="000000" w:themeColor="text1"/>
          <w:lang w:val="ca-ES"/>
        </w:rPr>
        <w:t xml:space="preserve">Descripció del repte principal i reptes associats que pretén resoldre la empresa amb la solució que proposa. </w:t>
      </w:r>
    </w:p>
    <w:p w14:paraId="1610AF85" w14:textId="77777777" w:rsidR="00B948BC" w:rsidRPr="00CE68D0" w:rsidRDefault="00B948BC" w:rsidP="000F1201">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808080" w:themeColor="background1" w:themeShade="80"/>
          <w:sz w:val="16"/>
          <w:lang w:val="ca-ES"/>
        </w:rPr>
      </w:pPr>
      <w:r w:rsidRPr="004B3C77">
        <w:rPr>
          <w:rFonts w:ascii="Helvetica" w:hAnsi="Helvetica"/>
          <w:color w:val="000000" w:themeColor="text1"/>
          <w:lang w:val="ca-ES"/>
        </w:rPr>
        <w:t>Descripció de la tecnologia principal i tecnologies associades a Ind</w:t>
      </w:r>
      <w:r w:rsidR="00D96669" w:rsidRPr="004B3C77">
        <w:rPr>
          <w:rFonts w:ascii="Helvetica" w:hAnsi="Helvetica"/>
          <w:color w:val="000000" w:themeColor="text1"/>
          <w:lang w:val="ca-ES"/>
        </w:rPr>
        <w:t>ú</w:t>
      </w:r>
      <w:r w:rsidRPr="004B3C77">
        <w:rPr>
          <w:rFonts w:ascii="Helvetica" w:hAnsi="Helvetica"/>
          <w:color w:val="000000" w:themeColor="text1"/>
          <w:lang w:val="ca-ES"/>
        </w:rPr>
        <w:t xml:space="preserve">stria 4.0 que es desenvolupen en el projecte. </w:t>
      </w:r>
      <w:hyperlink r:id="rId9" w:history="1">
        <w:r w:rsidR="00051AB6" w:rsidRPr="00CE68D0">
          <w:rPr>
            <w:rStyle w:val="Hipervnculo"/>
            <w:rFonts w:ascii="Helvetica" w:hAnsi="Helvetica"/>
            <w:sz w:val="16"/>
            <w:lang w:val="ca-ES"/>
          </w:rPr>
          <w:t>Es pot consultar el document elaborat per ACCIO, la Ind</w:t>
        </w:r>
        <w:r w:rsidR="00D96669" w:rsidRPr="00CE68D0">
          <w:rPr>
            <w:rStyle w:val="Hipervnculo"/>
            <w:rFonts w:ascii="Helvetica" w:hAnsi="Helvetica"/>
            <w:sz w:val="16"/>
            <w:lang w:val="ca-ES"/>
          </w:rPr>
          <w:t>ú</w:t>
        </w:r>
        <w:r w:rsidR="00051AB6" w:rsidRPr="00CE68D0">
          <w:rPr>
            <w:rStyle w:val="Hipervnculo"/>
            <w:rFonts w:ascii="Helvetica" w:hAnsi="Helvetica"/>
            <w:sz w:val="16"/>
            <w:lang w:val="ca-ES"/>
          </w:rPr>
          <w:t xml:space="preserve">stria 4.0 a Catalunya. </w:t>
        </w:r>
      </w:hyperlink>
      <w:r w:rsidR="00051AB6" w:rsidRPr="00CE68D0">
        <w:rPr>
          <w:rFonts w:ascii="Helvetica" w:hAnsi="Helvetica"/>
          <w:color w:val="808080" w:themeColor="background1" w:themeShade="80"/>
          <w:sz w:val="16"/>
          <w:lang w:val="ca-ES"/>
        </w:rPr>
        <w:t xml:space="preserve"> </w:t>
      </w:r>
    </w:p>
    <w:p w14:paraId="192A3B77" w14:textId="77777777" w:rsidR="00E82FBA" w:rsidRDefault="00B948BC" w:rsidP="00E82FBA">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4B3C77">
        <w:rPr>
          <w:rFonts w:ascii="Helvetica" w:hAnsi="Helvetica"/>
          <w:color w:val="000000" w:themeColor="text1"/>
          <w:lang w:val="ca-ES"/>
        </w:rPr>
        <w:t>Sectors d’aplicació de la solució a implementar.</w:t>
      </w:r>
    </w:p>
    <w:p w14:paraId="71E1AF87" w14:textId="77777777" w:rsidR="00E82FBA" w:rsidRPr="00E82FBA" w:rsidRDefault="00E82FBA" w:rsidP="00E82FBA">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highlight w:val="yellow"/>
          <w:lang w:val="ca-ES"/>
        </w:rPr>
      </w:pPr>
      <w:r w:rsidRPr="00E82FBA">
        <w:rPr>
          <w:rFonts w:ascii="Helvetica" w:hAnsi="Helvetica"/>
          <w:color w:val="000000" w:themeColor="text1"/>
          <w:highlight w:val="yellow"/>
          <w:lang w:val="ca-ES"/>
        </w:rPr>
        <w:t xml:space="preserve">OPCIONAL. En el cas que la empresa vulgui aportar el pla de transformació digital, el pot aportar com a document annex a la memòria tècnica. </w:t>
      </w:r>
    </w:p>
    <w:p w14:paraId="7A17BD9C" w14:textId="77777777" w:rsidR="00390DF0" w:rsidRPr="004B3C77" w:rsidRDefault="00390DF0" w:rsidP="00E82FBA">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 w:val="num" w:pos="709"/>
        </w:tabs>
        <w:spacing w:before="240" w:after="0"/>
        <w:ind w:left="284" w:hanging="284"/>
        <w:rPr>
          <w:rFonts w:ascii="Helvetica" w:hAnsi="Helvetica"/>
          <w:color w:val="000000" w:themeColor="text1"/>
          <w:lang w:val="ca-ES"/>
        </w:rPr>
      </w:pPr>
      <w:r w:rsidRPr="004B3C77">
        <w:rPr>
          <w:rFonts w:ascii="Helvetica" w:hAnsi="Helvetica"/>
          <w:color w:val="000000" w:themeColor="text1"/>
          <w:lang w:val="ca-ES"/>
        </w:rPr>
        <w:t xml:space="preserve">Annex </w:t>
      </w:r>
      <w:r w:rsidR="00BF49D7">
        <w:rPr>
          <w:rFonts w:ascii="Helvetica" w:hAnsi="Helvetica"/>
          <w:color w:val="000000" w:themeColor="text1"/>
          <w:lang w:val="ca-ES"/>
        </w:rPr>
        <w:t>1</w:t>
      </w:r>
      <w:r w:rsidRPr="004B3C77">
        <w:rPr>
          <w:rFonts w:ascii="Helvetica" w:hAnsi="Helvetica"/>
          <w:color w:val="000000" w:themeColor="text1"/>
          <w:lang w:val="ca-ES"/>
        </w:rPr>
        <w:t xml:space="preserve">. Aquest </w:t>
      </w:r>
      <w:r w:rsidRPr="004B3C77">
        <w:rPr>
          <w:rFonts w:ascii="Helvetica" w:hAnsi="Helvetica"/>
          <w:b/>
          <w:color w:val="000000" w:themeColor="text1"/>
          <w:lang w:val="ca-ES"/>
        </w:rPr>
        <w:t xml:space="preserve">apartat </w:t>
      </w:r>
      <w:r w:rsidR="0093417B" w:rsidRPr="004B3C77">
        <w:rPr>
          <w:rFonts w:ascii="Helvetica" w:hAnsi="Helvetica"/>
          <w:b/>
          <w:color w:val="000000" w:themeColor="text1"/>
          <w:lang w:val="ca-ES"/>
        </w:rPr>
        <w:t xml:space="preserve">és </w:t>
      </w:r>
      <w:r w:rsidRPr="004B3C77">
        <w:rPr>
          <w:rFonts w:ascii="Helvetica" w:hAnsi="Helvetica"/>
          <w:b/>
          <w:color w:val="000000" w:themeColor="text1"/>
          <w:lang w:val="ca-ES"/>
        </w:rPr>
        <w:t>opcional i només per la categoria de cupons de impl</w:t>
      </w:r>
      <w:r w:rsidR="00D96669" w:rsidRPr="004B3C77">
        <w:rPr>
          <w:rFonts w:ascii="Helvetica" w:hAnsi="Helvetica"/>
          <w:b/>
          <w:color w:val="000000" w:themeColor="text1"/>
          <w:lang w:val="ca-ES"/>
        </w:rPr>
        <w:t>antació indústria 4.0</w:t>
      </w:r>
      <w:r w:rsidRPr="004B3C77">
        <w:rPr>
          <w:rFonts w:ascii="Helvetica" w:hAnsi="Helvetica"/>
          <w:color w:val="000000" w:themeColor="text1"/>
          <w:lang w:val="ca-ES"/>
        </w:rPr>
        <w:t xml:space="preserve">. Indicar una </w:t>
      </w:r>
      <w:r w:rsidRPr="004B3C77">
        <w:rPr>
          <w:rFonts w:ascii="Helvetica" w:hAnsi="Helvetica"/>
          <w:b/>
          <w:color w:val="000000" w:themeColor="text1"/>
          <w:lang w:val="ca-ES"/>
        </w:rPr>
        <w:t>breu descripció del cas a implementar</w:t>
      </w:r>
      <w:r w:rsidRPr="004B3C77">
        <w:rPr>
          <w:rFonts w:ascii="Helvetica" w:hAnsi="Helvetica"/>
          <w:color w:val="000000" w:themeColor="text1"/>
          <w:lang w:val="ca-ES"/>
        </w:rPr>
        <w:t>. L’objectiu d’aquest apartat és conèixer casos d’ús d’empreses que estiguin plantejant iniciar un projecte de transformació digital</w:t>
      </w:r>
      <w:r w:rsidR="00EC3D27" w:rsidRPr="004B3C77">
        <w:rPr>
          <w:rFonts w:ascii="Helvetica" w:hAnsi="Helvetica"/>
          <w:color w:val="000000" w:themeColor="text1"/>
          <w:lang w:val="ca-ES"/>
        </w:rPr>
        <w:t xml:space="preserve">, i poder utilitzar-los per sensibilitzar i mostrar casos d’èxit a altres empreses. Tot i complimentar aquest apartat, abans de fer públic la informació d’aquest apartat ACCIO li demanarà autorització per poder difondre’l. </w:t>
      </w:r>
    </w:p>
    <w:p w14:paraId="7BD1F557" w14:textId="77777777" w:rsidR="00051AB6" w:rsidRPr="004B3C77" w:rsidRDefault="00051AB6" w:rsidP="00051AB6">
      <w:pPr>
        <w:pStyle w:val="Textoindependiente"/>
        <w:rPr>
          <w:color w:val="000000" w:themeColor="text1"/>
          <w:lang w:val="ca-ES"/>
        </w:rPr>
      </w:pPr>
    </w:p>
    <w:p w14:paraId="40BE0B8F" w14:textId="77777777" w:rsidR="00051AB6" w:rsidRPr="004B3C77" w:rsidRDefault="00051AB6" w:rsidP="00B948BC">
      <w:pPr>
        <w:pStyle w:val="Textoindependiente"/>
        <w:rPr>
          <w:color w:val="000000" w:themeColor="text1"/>
          <w:lang w:val="ca-ES"/>
        </w:rPr>
      </w:pPr>
    </w:p>
    <w:p w14:paraId="5FF0538F" w14:textId="1FD74557" w:rsidR="00C015EB" w:rsidRPr="000C5C2A" w:rsidRDefault="00D46373" w:rsidP="00B948BC">
      <w:pPr>
        <w:pStyle w:val="Textoindependiente"/>
        <w:rPr>
          <w:ins w:id="175" w:author="jordi" w:date="2021-03-05T16:04:00Z"/>
          <w:rFonts w:ascii="Helvetica" w:hAnsi="Helvetica"/>
          <w:bCs/>
          <w:i w:val="0"/>
          <w:color w:val="1F497D" w:themeColor="text2"/>
          <w:sz w:val="20"/>
          <w:lang w:val="ca-ES"/>
          <w:rPrChange w:id="176" w:author="jordi" w:date="2021-03-06T09:58:00Z">
            <w:rPr>
              <w:ins w:id="177" w:author="jordi" w:date="2021-03-05T16:04:00Z"/>
              <w:rFonts w:ascii="Helvetica" w:hAnsi="Helvetica"/>
              <w:b/>
              <w:i w:val="0"/>
              <w:sz w:val="20"/>
              <w:lang w:val="ca-ES"/>
            </w:rPr>
          </w:rPrChange>
        </w:rPr>
      </w:pPr>
      <w:ins w:id="178" w:author="jordi" w:date="2021-03-05T16:03:00Z">
        <w:r w:rsidRPr="000C5C2A">
          <w:rPr>
            <w:rFonts w:ascii="Helvetica" w:hAnsi="Helvetica"/>
            <w:bCs/>
            <w:i w:val="0"/>
            <w:color w:val="1F497D" w:themeColor="text2"/>
            <w:sz w:val="20"/>
            <w:lang w:val="ca-ES"/>
            <w:rPrChange w:id="179" w:author="jordi" w:date="2021-03-06T09:58:00Z">
              <w:rPr>
                <w:rFonts w:ascii="Helvetica" w:hAnsi="Helvetica"/>
                <w:b/>
                <w:i w:val="0"/>
                <w:sz w:val="20"/>
                <w:lang w:val="ca-ES"/>
              </w:rPr>
            </w:rPrChange>
          </w:rPr>
          <w:t xml:space="preserve">La estructura d’un projecte d’aquest tipus es pot </w:t>
        </w:r>
      </w:ins>
      <w:ins w:id="180" w:author="jordi" w:date="2021-03-05T16:04:00Z">
        <w:r w:rsidRPr="000C5C2A">
          <w:rPr>
            <w:rFonts w:ascii="Helvetica" w:hAnsi="Helvetica"/>
            <w:bCs/>
            <w:i w:val="0"/>
            <w:color w:val="1F497D" w:themeColor="text2"/>
            <w:sz w:val="20"/>
            <w:lang w:val="ca-ES"/>
            <w:rPrChange w:id="181" w:author="jordi" w:date="2021-03-06T09:58:00Z">
              <w:rPr>
                <w:rFonts w:ascii="Helvetica" w:hAnsi="Helvetica"/>
                <w:b/>
                <w:i w:val="0"/>
                <w:sz w:val="20"/>
                <w:lang w:val="ca-ES"/>
              </w:rPr>
            </w:rPrChange>
          </w:rPr>
          <w:t>de</w:t>
        </w:r>
      </w:ins>
      <w:ins w:id="182" w:author="jordi" w:date="2021-03-05T16:14:00Z">
        <w:r w:rsidR="009F02C1" w:rsidRPr="000C5C2A">
          <w:rPr>
            <w:rFonts w:ascii="Helvetica" w:hAnsi="Helvetica"/>
            <w:bCs/>
            <w:i w:val="0"/>
            <w:color w:val="1F497D" w:themeColor="text2"/>
            <w:sz w:val="20"/>
            <w:lang w:val="ca-ES"/>
            <w:rPrChange w:id="183" w:author="jordi" w:date="2021-03-06T09:58:00Z">
              <w:rPr>
                <w:rFonts w:ascii="Helvetica" w:hAnsi="Helvetica"/>
                <w:b/>
                <w:i w:val="0"/>
                <w:sz w:val="20"/>
                <w:lang w:val="ca-ES"/>
              </w:rPr>
            </w:rPrChange>
          </w:rPr>
          <w:t xml:space="preserve">finir </w:t>
        </w:r>
      </w:ins>
      <w:ins w:id="184" w:author="jordi" w:date="2021-03-05T16:09:00Z">
        <w:r w:rsidRPr="000C5C2A">
          <w:rPr>
            <w:rFonts w:ascii="Helvetica" w:hAnsi="Helvetica"/>
            <w:bCs/>
            <w:i w:val="0"/>
            <w:color w:val="1F497D" w:themeColor="text2"/>
            <w:sz w:val="20"/>
            <w:lang w:val="ca-ES"/>
            <w:rPrChange w:id="185" w:author="jordi" w:date="2021-03-06T09:58:00Z">
              <w:rPr>
                <w:rFonts w:ascii="Helvetica" w:hAnsi="Helvetica"/>
                <w:b/>
                <w:i w:val="0"/>
                <w:sz w:val="20"/>
                <w:lang w:val="ca-ES"/>
              </w:rPr>
            </w:rPrChange>
          </w:rPr>
          <w:t xml:space="preserve">de la </w:t>
        </w:r>
      </w:ins>
      <w:ins w:id="186" w:author="jordi" w:date="2021-03-05T16:03:00Z">
        <w:r w:rsidRPr="000C5C2A">
          <w:rPr>
            <w:rFonts w:ascii="Helvetica" w:hAnsi="Helvetica"/>
            <w:bCs/>
            <w:i w:val="0"/>
            <w:color w:val="1F497D" w:themeColor="text2"/>
            <w:sz w:val="20"/>
            <w:lang w:val="ca-ES"/>
            <w:rPrChange w:id="187" w:author="jordi" w:date="2021-03-06T09:58:00Z">
              <w:rPr>
                <w:rFonts w:ascii="Helvetica" w:hAnsi="Helvetica"/>
                <w:b/>
                <w:i w:val="0"/>
                <w:sz w:val="20"/>
                <w:lang w:val="ca-ES"/>
              </w:rPr>
            </w:rPrChange>
          </w:rPr>
          <w:t xml:space="preserve">següent </w:t>
        </w:r>
      </w:ins>
      <w:ins w:id="188" w:author="jordi" w:date="2021-03-05T16:09:00Z">
        <w:r w:rsidRPr="000C5C2A">
          <w:rPr>
            <w:rFonts w:ascii="Helvetica" w:hAnsi="Helvetica"/>
            <w:bCs/>
            <w:i w:val="0"/>
            <w:color w:val="1F497D" w:themeColor="text2"/>
            <w:sz w:val="20"/>
            <w:lang w:val="ca-ES"/>
            <w:rPrChange w:id="189" w:author="jordi" w:date="2021-03-06T09:58:00Z">
              <w:rPr>
                <w:rFonts w:ascii="Helvetica" w:hAnsi="Helvetica"/>
                <w:b/>
                <w:i w:val="0"/>
                <w:sz w:val="20"/>
                <w:lang w:val="ca-ES"/>
              </w:rPr>
            </w:rPrChange>
          </w:rPr>
          <w:t>manera</w:t>
        </w:r>
      </w:ins>
      <w:ins w:id="190" w:author="jordi" w:date="2021-03-05T16:04:00Z">
        <w:r w:rsidRPr="000C5C2A">
          <w:rPr>
            <w:rFonts w:ascii="Helvetica" w:hAnsi="Helvetica"/>
            <w:bCs/>
            <w:i w:val="0"/>
            <w:color w:val="1F497D" w:themeColor="text2"/>
            <w:sz w:val="20"/>
            <w:lang w:val="ca-ES"/>
            <w:rPrChange w:id="191" w:author="jordi" w:date="2021-03-06T09:58:00Z">
              <w:rPr>
                <w:rFonts w:ascii="Helvetica" w:hAnsi="Helvetica"/>
                <w:b/>
                <w:i w:val="0"/>
                <w:sz w:val="20"/>
                <w:lang w:val="ca-ES"/>
              </w:rPr>
            </w:rPrChange>
          </w:rPr>
          <w:t xml:space="preserve"> </w:t>
        </w:r>
      </w:ins>
    </w:p>
    <w:p w14:paraId="62DC80C7" w14:textId="77777777" w:rsidR="00D46373" w:rsidRPr="000C5C2A" w:rsidRDefault="00D46373" w:rsidP="00D46373">
      <w:pPr>
        <w:pStyle w:val="Textoindependiente"/>
        <w:rPr>
          <w:ins w:id="192" w:author="jordi" w:date="2021-03-05T16:06:00Z"/>
          <w:rFonts w:ascii="Helvetica" w:hAnsi="Helvetica"/>
          <w:bCs/>
          <w:i w:val="0"/>
          <w:color w:val="1F497D" w:themeColor="text2"/>
          <w:sz w:val="20"/>
          <w:lang w:val="ca-ES"/>
          <w:rPrChange w:id="193" w:author="jordi" w:date="2021-03-06T09:58:00Z">
            <w:rPr>
              <w:ins w:id="194" w:author="jordi" w:date="2021-03-05T16:06:00Z"/>
              <w:rFonts w:ascii="Helvetica" w:hAnsi="Helvetica"/>
              <w:b/>
              <w:i w:val="0"/>
              <w:sz w:val="20"/>
              <w:lang w:val="ca-ES"/>
            </w:rPr>
          </w:rPrChange>
        </w:rPr>
      </w:pPr>
    </w:p>
    <w:p w14:paraId="55CE37A7" w14:textId="3CC2AE7B" w:rsidR="00051AB6" w:rsidRPr="000C5C2A" w:rsidRDefault="00D46373" w:rsidP="00B948BC">
      <w:pPr>
        <w:pStyle w:val="Textoindependiente"/>
        <w:rPr>
          <w:ins w:id="195" w:author="jordi" w:date="2021-03-05T16:09:00Z"/>
          <w:rFonts w:ascii="Helvetica" w:hAnsi="Helvetica"/>
          <w:b/>
          <w:i w:val="0"/>
          <w:noProof/>
          <w:color w:val="1F497D" w:themeColor="text2"/>
          <w:sz w:val="20"/>
          <w:lang w:val="ca-ES"/>
          <w:rPrChange w:id="196" w:author="jordi" w:date="2021-03-06T09:58:00Z">
            <w:rPr>
              <w:ins w:id="197" w:author="jordi" w:date="2021-03-05T16:09:00Z"/>
              <w:rFonts w:ascii="Helvetica" w:hAnsi="Helvetica"/>
              <w:b/>
              <w:i w:val="0"/>
              <w:noProof/>
              <w:sz w:val="20"/>
              <w:lang w:val="ca-ES"/>
            </w:rPr>
          </w:rPrChange>
        </w:rPr>
      </w:pPr>
      <w:ins w:id="198" w:author="jordi" w:date="2021-03-05T16:09:00Z">
        <w:r w:rsidRPr="000C5C2A">
          <w:rPr>
            <w:rFonts w:ascii="Helvetica" w:hAnsi="Helvetica"/>
            <w:b/>
            <w:i w:val="0"/>
            <w:noProof/>
            <w:color w:val="1F497D" w:themeColor="text2"/>
            <w:sz w:val="20"/>
            <w:lang w:val="ca-ES"/>
            <w:rPrChange w:id="199" w:author="jordi" w:date="2021-03-06T09:58:00Z">
              <w:rPr>
                <w:rFonts w:ascii="Helvetica" w:hAnsi="Helvetica"/>
                <w:b/>
                <w:i w:val="0"/>
                <w:noProof/>
                <w:sz w:val="20"/>
                <w:lang w:val="ca-ES"/>
              </w:rPr>
            </w:rPrChange>
          </w:rPr>
          <w:drawing>
            <wp:inline distT="0" distB="0" distL="0" distR="0" wp14:anchorId="72E73FA7" wp14:editId="22AA9F2C">
              <wp:extent cx="5400675" cy="2336800"/>
              <wp:effectExtent l="0" t="0" r="9525"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336800"/>
                      </a:xfrm>
                      <a:prstGeom prst="rect">
                        <a:avLst/>
                      </a:prstGeom>
                    </pic:spPr>
                  </pic:pic>
                </a:graphicData>
              </a:graphic>
            </wp:inline>
          </w:drawing>
        </w:r>
      </w:ins>
      <w:ins w:id="200" w:author="jordi" w:date="2021-03-05T16:08:00Z">
        <w:r w:rsidRPr="000C5C2A">
          <w:rPr>
            <w:rFonts w:ascii="Helvetica" w:hAnsi="Helvetica"/>
            <w:b/>
            <w:i w:val="0"/>
            <w:noProof/>
            <w:color w:val="1F497D" w:themeColor="text2"/>
            <w:sz w:val="20"/>
            <w:lang w:val="ca-ES"/>
            <w:rPrChange w:id="201" w:author="jordi" w:date="2021-03-06T09:58:00Z">
              <w:rPr>
                <w:rFonts w:ascii="Helvetica" w:hAnsi="Helvetica"/>
                <w:b/>
                <w:i w:val="0"/>
                <w:noProof/>
                <w:sz w:val="20"/>
                <w:lang w:val="ca-ES"/>
              </w:rPr>
            </w:rPrChange>
          </w:rPr>
          <w:t xml:space="preserve"> </w:t>
        </w:r>
      </w:ins>
    </w:p>
    <w:p w14:paraId="13AC8BA3" w14:textId="5D75B5B8" w:rsidR="00D46373" w:rsidRPr="000C5C2A" w:rsidRDefault="00D46373" w:rsidP="00B948BC">
      <w:pPr>
        <w:pStyle w:val="Textoindependiente"/>
        <w:rPr>
          <w:ins w:id="202" w:author="jordi" w:date="2021-03-05T16:09:00Z"/>
          <w:rFonts w:ascii="Helvetica" w:hAnsi="Helvetica"/>
          <w:b/>
          <w:i w:val="0"/>
          <w:noProof/>
          <w:color w:val="1F497D" w:themeColor="text2"/>
          <w:sz w:val="20"/>
          <w:lang w:val="ca-ES"/>
          <w:rPrChange w:id="203" w:author="jordi" w:date="2021-03-06T09:58:00Z">
            <w:rPr>
              <w:ins w:id="204" w:author="jordi" w:date="2021-03-05T16:09:00Z"/>
              <w:rFonts w:ascii="Helvetica" w:hAnsi="Helvetica"/>
              <w:b/>
              <w:i w:val="0"/>
              <w:noProof/>
              <w:sz w:val="20"/>
              <w:lang w:val="ca-ES"/>
            </w:rPr>
          </w:rPrChange>
        </w:rPr>
      </w:pPr>
    </w:p>
    <w:p w14:paraId="2DF232DD" w14:textId="036339C6" w:rsidR="009F02C1" w:rsidRPr="000C5C2A" w:rsidRDefault="00D46373" w:rsidP="00B948BC">
      <w:pPr>
        <w:pStyle w:val="Textoindependiente"/>
        <w:rPr>
          <w:ins w:id="205" w:author="jordi" w:date="2021-03-05T16:23:00Z"/>
          <w:rFonts w:ascii="Helvetica" w:hAnsi="Helvetica"/>
          <w:bCs/>
          <w:i w:val="0"/>
          <w:noProof/>
          <w:color w:val="1F497D" w:themeColor="text2"/>
          <w:sz w:val="20"/>
          <w:lang w:val="ca-ES"/>
          <w:rPrChange w:id="206" w:author="jordi" w:date="2021-03-06T09:58:00Z">
            <w:rPr>
              <w:ins w:id="207" w:author="jordi" w:date="2021-03-05T16:23:00Z"/>
              <w:rFonts w:ascii="Helvetica" w:hAnsi="Helvetica"/>
              <w:b/>
              <w:i w:val="0"/>
              <w:noProof/>
              <w:sz w:val="20"/>
              <w:lang w:val="ca-ES"/>
            </w:rPr>
          </w:rPrChange>
        </w:rPr>
      </w:pPr>
      <w:ins w:id="208" w:author="jordi" w:date="2021-03-05T16:09:00Z">
        <w:r w:rsidRPr="000C5C2A">
          <w:rPr>
            <w:rFonts w:ascii="Helvetica" w:hAnsi="Helvetica"/>
            <w:bCs/>
            <w:i w:val="0"/>
            <w:noProof/>
            <w:color w:val="1F497D" w:themeColor="text2"/>
            <w:sz w:val="20"/>
            <w:lang w:val="ca-ES"/>
            <w:rPrChange w:id="209" w:author="jordi" w:date="2021-03-06T09:58:00Z">
              <w:rPr>
                <w:rFonts w:ascii="Helvetica" w:hAnsi="Helvetica"/>
                <w:b/>
                <w:i w:val="0"/>
                <w:noProof/>
                <w:sz w:val="20"/>
                <w:lang w:val="ca-ES"/>
              </w:rPr>
            </w:rPrChange>
          </w:rPr>
          <w:t xml:space="preserve">En el nostre cas el projecte es centrará a completar les quatre </w:t>
        </w:r>
      </w:ins>
      <w:ins w:id="210" w:author="jordi" w:date="2021-03-05T16:10:00Z">
        <w:r w:rsidRPr="000C5C2A">
          <w:rPr>
            <w:rFonts w:ascii="Helvetica" w:hAnsi="Helvetica"/>
            <w:bCs/>
            <w:i w:val="0"/>
            <w:noProof/>
            <w:color w:val="1F497D" w:themeColor="text2"/>
            <w:sz w:val="20"/>
            <w:lang w:val="ca-ES"/>
            <w:rPrChange w:id="211" w:author="jordi" w:date="2021-03-06T09:58:00Z">
              <w:rPr>
                <w:rFonts w:ascii="Helvetica" w:hAnsi="Helvetica"/>
                <w:b/>
                <w:i w:val="0"/>
                <w:noProof/>
                <w:sz w:val="20"/>
                <w:lang w:val="ca-ES"/>
              </w:rPr>
            </w:rPrChange>
          </w:rPr>
          <w:t>fases finals del procés</w:t>
        </w:r>
      </w:ins>
      <w:ins w:id="212" w:author="jordi" w:date="2021-03-06T10:03:00Z">
        <w:r w:rsidR="00575F0F">
          <w:rPr>
            <w:rFonts w:ascii="Helvetica" w:hAnsi="Helvetica"/>
            <w:bCs/>
            <w:i w:val="0"/>
            <w:noProof/>
            <w:color w:val="1F497D" w:themeColor="text2"/>
            <w:sz w:val="20"/>
            <w:lang w:val="ca-ES"/>
          </w:rPr>
          <w:t xml:space="preserve"> representat</w:t>
        </w:r>
      </w:ins>
      <w:ins w:id="213" w:author="jordi" w:date="2021-03-05T16:10:00Z">
        <w:r w:rsidRPr="000C5C2A">
          <w:rPr>
            <w:rFonts w:ascii="Helvetica" w:hAnsi="Helvetica"/>
            <w:bCs/>
            <w:i w:val="0"/>
            <w:noProof/>
            <w:color w:val="1F497D" w:themeColor="text2"/>
            <w:sz w:val="20"/>
            <w:lang w:val="ca-ES"/>
            <w:rPrChange w:id="214" w:author="jordi" w:date="2021-03-06T09:58:00Z">
              <w:rPr>
                <w:rFonts w:ascii="Helvetica" w:hAnsi="Helvetica"/>
                <w:b/>
                <w:i w:val="0"/>
                <w:noProof/>
                <w:sz w:val="20"/>
                <w:lang w:val="ca-ES"/>
              </w:rPr>
            </w:rPrChange>
          </w:rPr>
          <w:t xml:space="preserve">, donat que s’ha fet un projecte anterior </w:t>
        </w:r>
      </w:ins>
      <w:ins w:id="215" w:author="jordi" w:date="2021-03-05T16:12:00Z">
        <w:r w:rsidRPr="000C5C2A">
          <w:rPr>
            <w:rFonts w:ascii="Helvetica" w:hAnsi="Helvetica"/>
            <w:bCs/>
            <w:i w:val="0"/>
            <w:noProof/>
            <w:color w:val="1F497D" w:themeColor="text2"/>
            <w:sz w:val="20"/>
            <w:lang w:val="ca-ES"/>
            <w:rPrChange w:id="216" w:author="jordi" w:date="2021-03-06T09:58:00Z">
              <w:rPr>
                <w:rFonts w:ascii="Helvetica" w:hAnsi="Helvetica"/>
                <w:b/>
                <w:i w:val="0"/>
                <w:noProof/>
                <w:sz w:val="20"/>
                <w:lang w:val="ca-ES"/>
              </w:rPr>
            </w:rPrChange>
          </w:rPr>
          <w:t xml:space="preserve">de validació </w:t>
        </w:r>
      </w:ins>
      <w:ins w:id="217" w:author="jordi" w:date="2021-03-05T16:10:00Z">
        <w:r w:rsidRPr="000C5C2A">
          <w:rPr>
            <w:rFonts w:ascii="Helvetica" w:hAnsi="Helvetica"/>
            <w:bCs/>
            <w:i w:val="0"/>
            <w:noProof/>
            <w:color w:val="1F497D" w:themeColor="text2"/>
            <w:sz w:val="20"/>
            <w:lang w:val="ca-ES"/>
            <w:rPrChange w:id="218" w:author="jordi" w:date="2021-03-06T09:58:00Z">
              <w:rPr>
                <w:rFonts w:ascii="Helvetica" w:hAnsi="Helvetica"/>
                <w:b/>
                <w:i w:val="0"/>
                <w:noProof/>
                <w:sz w:val="20"/>
                <w:lang w:val="ca-ES"/>
              </w:rPr>
            </w:rPrChange>
          </w:rPr>
          <w:t xml:space="preserve">en el que s’ha </w:t>
        </w:r>
      </w:ins>
      <w:ins w:id="219" w:author="jordi" w:date="2021-03-05T16:11:00Z">
        <w:r w:rsidRPr="000C5C2A">
          <w:rPr>
            <w:rFonts w:ascii="Helvetica" w:hAnsi="Helvetica"/>
            <w:bCs/>
            <w:i w:val="0"/>
            <w:noProof/>
            <w:color w:val="1F497D" w:themeColor="text2"/>
            <w:sz w:val="20"/>
            <w:lang w:val="ca-ES"/>
            <w:rPrChange w:id="220" w:author="jordi" w:date="2021-03-06T09:58:00Z">
              <w:rPr>
                <w:rFonts w:ascii="Helvetica" w:hAnsi="Helvetica"/>
                <w:b/>
                <w:i w:val="0"/>
                <w:noProof/>
                <w:sz w:val="20"/>
                <w:lang w:val="ca-ES"/>
              </w:rPr>
            </w:rPrChange>
          </w:rPr>
          <w:t xml:space="preserve">desenvolupat la metodologia </w:t>
        </w:r>
      </w:ins>
      <w:ins w:id="221" w:author="jordi" w:date="2021-03-05T16:10:00Z">
        <w:r w:rsidRPr="000C5C2A">
          <w:rPr>
            <w:rFonts w:ascii="Helvetica" w:hAnsi="Helvetica"/>
            <w:bCs/>
            <w:i w:val="0"/>
            <w:noProof/>
            <w:color w:val="1F497D" w:themeColor="text2"/>
            <w:sz w:val="20"/>
            <w:lang w:val="ca-ES"/>
            <w:rPrChange w:id="222" w:author="jordi" w:date="2021-03-06T09:58:00Z">
              <w:rPr>
                <w:rFonts w:ascii="Helvetica" w:hAnsi="Helvetica"/>
                <w:b/>
                <w:i w:val="0"/>
                <w:noProof/>
                <w:sz w:val="20"/>
                <w:lang w:val="ca-ES"/>
              </w:rPr>
            </w:rPrChange>
          </w:rPr>
          <w:t xml:space="preserve"> </w:t>
        </w:r>
      </w:ins>
      <w:ins w:id="223" w:author="jordi" w:date="2021-03-05T16:11:00Z">
        <w:r w:rsidRPr="000C5C2A">
          <w:rPr>
            <w:rFonts w:ascii="Helvetica" w:hAnsi="Helvetica"/>
            <w:bCs/>
            <w:i w:val="0"/>
            <w:noProof/>
            <w:color w:val="1F497D" w:themeColor="text2"/>
            <w:sz w:val="20"/>
            <w:lang w:val="ca-ES"/>
            <w:rPrChange w:id="224" w:author="jordi" w:date="2021-03-06T09:58:00Z">
              <w:rPr>
                <w:rFonts w:ascii="Helvetica" w:hAnsi="Helvetica"/>
                <w:b/>
                <w:i w:val="0"/>
                <w:noProof/>
                <w:sz w:val="20"/>
                <w:lang w:val="ca-ES"/>
              </w:rPr>
            </w:rPrChange>
          </w:rPr>
          <w:t>necessaria per automatitzar</w:t>
        </w:r>
      </w:ins>
      <w:ins w:id="225" w:author="jordi" w:date="2021-03-05T16:12:00Z">
        <w:r w:rsidRPr="000C5C2A">
          <w:rPr>
            <w:rFonts w:ascii="Helvetica" w:hAnsi="Helvetica"/>
            <w:bCs/>
            <w:i w:val="0"/>
            <w:noProof/>
            <w:color w:val="1F497D" w:themeColor="text2"/>
            <w:sz w:val="20"/>
            <w:lang w:val="ca-ES"/>
            <w:rPrChange w:id="226" w:author="jordi" w:date="2021-03-06T09:58:00Z">
              <w:rPr>
                <w:rFonts w:ascii="Helvetica" w:hAnsi="Helvetica"/>
                <w:b/>
                <w:i w:val="0"/>
                <w:noProof/>
                <w:sz w:val="20"/>
                <w:lang w:val="ca-ES"/>
              </w:rPr>
            </w:rPrChange>
          </w:rPr>
          <w:t xml:space="preserve"> el procés i s’han defini</w:t>
        </w:r>
        <w:r w:rsidR="009F02C1" w:rsidRPr="000C5C2A">
          <w:rPr>
            <w:rFonts w:ascii="Helvetica" w:hAnsi="Helvetica"/>
            <w:bCs/>
            <w:i w:val="0"/>
            <w:noProof/>
            <w:color w:val="1F497D" w:themeColor="text2"/>
            <w:sz w:val="20"/>
            <w:lang w:val="ca-ES"/>
            <w:rPrChange w:id="227" w:author="jordi" w:date="2021-03-06T09:58:00Z">
              <w:rPr>
                <w:rFonts w:ascii="Helvetica" w:hAnsi="Helvetica"/>
                <w:b/>
                <w:i w:val="0"/>
                <w:noProof/>
                <w:sz w:val="20"/>
                <w:lang w:val="ca-ES"/>
              </w:rPr>
            </w:rPrChange>
          </w:rPr>
          <w:t>t</w:t>
        </w:r>
        <w:r w:rsidRPr="000C5C2A">
          <w:rPr>
            <w:rFonts w:ascii="Helvetica" w:hAnsi="Helvetica"/>
            <w:bCs/>
            <w:i w:val="0"/>
            <w:noProof/>
            <w:color w:val="1F497D" w:themeColor="text2"/>
            <w:sz w:val="20"/>
            <w:lang w:val="ca-ES"/>
            <w:rPrChange w:id="228" w:author="jordi" w:date="2021-03-06T09:58:00Z">
              <w:rPr>
                <w:rFonts w:ascii="Helvetica" w:hAnsi="Helvetica"/>
                <w:b/>
                <w:i w:val="0"/>
                <w:noProof/>
                <w:sz w:val="20"/>
                <w:lang w:val="ca-ES"/>
              </w:rPr>
            </w:rPrChange>
          </w:rPr>
          <w:t xml:space="preserve"> les re</w:t>
        </w:r>
      </w:ins>
      <w:ins w:id="229" w:author="jordi" w:date="2021-03-05T16:13:00Z">
        <w:r w:rsidR="009F02C1" w:rsidRPr="000C5C2A">
          <w:rPr>
            <w:rFonts w:ascii="Helvetica" w:hAnsi="Helvetica"/>
            <w:bCs/>
            <w:i w:val="0"/>
            <w:noProof/>
            <w:color w:val="1F497D" w:themeColor="text2"/>
            <w:sz w:val="20"/>
            <w:lang w:val="ca-ES"/>
            <w:rPrChange w:id="230" w:author="jordi" w:date="2021-03-06T09:58:00Z">
              <w:rPr>
                <w:rFonts w:ascii="Helvetica" w:hAnsi="Helvetica"/>
                <w:b/>
                <w:i w:val="0"/>
                <w:noProof/>
                <w:sz w:val="20"/>
                <w:lang w:val="ca-ES"/>
              </w:rPr>
            </w:rPrChange>
          </w:rPr>
          <w:t>g</w:t>
        </w:r>
      </w:ins>
      <w:ins w:id="231" w:author="jordi" w:date="2021-03-05T16:12:00Z">
        <w:r w:rsidR="009F02C1" w:rsidRPr="000C5C2A">
          <w:rPr>
            <w:rFonts w:ascii="Helvetica" w:hAnsi="Helvetica"/>
            <w:bCs/>
            <w:i w:val="0"/>
            <w:noProof/>
            <w:color w:val="1F497D" w:themeColor="text2"/>
            <w:sz w:val="20"/>
            <w:lang w:val="ca-ES"/>
            <w:rPrChange w:id="232" w:author="jordi" w:date="2021-03-06T09:58:00Z">
              <w:rPr>
                <w:rFonts w:ascii="Helvetica" w:hAnsi="Helvetica"/>
                <w:b/>
                <w:i w:val="0"/>
                <w:noProof/>
                <w:sz w:val="20"/>
                <w:lang w:val="ca-ES"/>
              </w:rPr>
            </w:rPrChange>
          </w:rPr>
          <w:t xml:space="preserve">les </w:t>
        </w:r>
      </w:ins>
      <w:ins w:id="233" w:author="jordi" w:date="2021-03-05T16:13:00Z">
        <w:r w:rsidR="009F02C1" w:rsidRPr="000C5C2A">
          <w:rPr>
            <w:rFonts w:ascii="Helvetica" w:hAnsi="Helvetica"/>
            <w:bCs/>
            <w:i w:val="0"/>
            <w:noProof/>
            <w:color w:val="1F497D" w:themeColor="text2"/>
            <w:sz w:val="20"/>
            <w:lang w:val="ca-ES"/>
            <w:rPrChange w:id="234" w:author="jordi" w:date="2021-03-06T09:58:00Z">
              <w:rPr>
                <w:rFonts w:ascii="Helvetica" w:hAnsi="Helvetica"/>
                <w:b/>
                <w:i w:val="0"/>
                <w:noProof/>
                <w:sz w:val="20"/>
                <w:lang w:val="ca-ES"/>
              </w:rPr>
            </w:rPrChange>
          </w:rPr>
          <w:t>d’assignació automàtica.</w:t>
        </w:r>
      </w:ins>
    </w:p>
    <w:p w14:paraId="53D3BC3D" w14:textId="77777777" w:rsidR="003A5755" w:rsidRPr="000C5C2A" w:rsidRDefault="003A5755" w:rsidP="00B948BC">
      <w:pPr>
        <w:pStyle w:val="Textoindependiente"/>
        <w:rPr>
          <w:ins w:id="235" w:author="jordi" w:date="2021-03-05T16:14:00Z"/>
          <w:rFonts w:ascii="Helvetica" w:hAnsi="Helvetica"/>
          <w:bCs/>
          <w:i w:val="0"/>
          <w:noProof/>
          <w:color w:val="1F497D" w:themeColor="text2"/>
          <w:sz w:val="20"/>
          <w:lang w:val="ca-ES"/>
          <w:rPrChange w:id="236" w:author="jordi" w:date="2021-03-06T09:58:00Z">
            <w:rPr>
              <w:ins w:id="237" w:author="jordi" w:date="2021-03-05T16:14:00Z"/>
              <w:rFonts w:ascii="Helvetica" w:hAnsi="Helvetica"/>
              <w:b/>
              <w:i w:val="0"/>
              <w:noProof/>
              <w:sz w:val="20"/>
              <w:lang w:val="ca-ES"/>
            </w:rPr>
          </w:rPrChange>
        </w:rPr>
      </w:pPr>
    </w:p>
    <w:p w14:paraId="07C934F4" w14:textId="7A61AD20" w:rsidR="00D46373" w:rsidRPr="000C5C2A" w:rsidRDefault="009F02C1" w:rsidP="00B948BC">
      <w:pPr>
        <w:pStyle w:val="Textoindependiente"/>
        <w:rPr>
          <w:ins w:id="238" w:author="jordi" w:date="2021-03-05T16:23:00Z"/>
          <w:rFonts w:ascii="Helvetica" w:hAnsi="Helvetica"/>
          <w:bCs/>
          <w:i w:val="0"/>
          <w:noProof/>
          <w:color w:val="1F497D" w:themeColor="text2"/>
          <w:sz w:val="20"/>
          <w:lang w:val="ca-ES"/>
          <w:rPrChange w:id="239" w:author="jordi" w:date="2021-03-06T09:58:00Z">
            <w:rPr>
              <w:ins w:id="240" w:author="jordi" w:date="2021-03-05T16:23:00Z"/>
              <w:rFonts w:ascii="Helvetica" w:hAnsi="Helvetica"/>
              <w:b/>
              <w:i w:val="0"/>
              <w:noProof/>
              <w:sz w:val="20"/>
              <w:lang w:val="ca-ES"/>
            </w:rPr>
          </w:rPrChange>
        </w:rPr>
      </w:pPr>
      <w:ins w:id="241" w:author="jordi" w:date="2021-03-05T16:18:00Z">
        <w:r w:rsidRPr="000C5C2A">
          <w:rPr>
            <w:rFonts w:ascii="Helvetica" w:hAnsi="Helvetica"/>
            <w:bCs/>
            <w:i w:val="0"/>
            <w:noProof/>
            <w:color w:val="1F497D" w:themeColor="text2"/>
            <w:sz w:val="20"/>
            <w:lang w:val="ca-ES"/>
            <w:rPrChange w:id="242" w:author="jordi" w:date="2021-03-06T09:58:00Z">
              <w:rPr>
                <w:rFonts w:ascii="Helvetica" w:hAnsi="Helvetica"/>
                <w:b/>
                <w:i w:val="0"/>
                <w:noProof/>
                <w:sz w:val="20"/>
                <w:lang w:val="ca-ES"/>
              </w:rPr>
            </w:rPrChange>
          </w:rPr>
          <w:t>La primera complexitat del procés és la de capturar de manera automàtica tota la informació continguda en els 23 butlletins</w:t>
        </w:r>
      </w:ins>
      <w:ins w:id="243" w:author="jordi" w:date="2021-03-06T10:04:00Z">
        <w:r w:rsidR="00575F0F">
          <w:rPr>
            <w:rFonts w:ascii="Helvetica" w:hAnsi="Helvetica"/>
            <w:bCs/>
            <w:i w:val="0"/>
            <w:noProof/>
            <w:color w:val="1F497D" w:themeColor="text2"/>
            <w:sz w:val="20"/>
            <w:lang w:val="ca-ES"/>
          </w:rPr>
          <w:t xml:space="preserve"> a monitioritzar</w:t>
        </w:r>
      </w:ins>
      <w:ins w:id="244" w:author="jordi" w:date="2021-03-05T16:18:00Z">
        <w:r w:rsidRPr="000C5C2A">
          <w:rPr>
            <w:rFonts w:ascii="Helvetica" w:hAnsi="Helvetica"/>
            <w:bCs/>
            <w:i w:val="0"/>
            <w:noProof/>
            <w:color w:val="1F497D" w:themeColor="text2"/>
            <w:sz w:val="20"/>
            <w:lang w:val="ca-ES"/>
            <w:rPrChange w:id="245" w:author="jordi" w:date="2021-03-06T09:58:00Z">
              <w:rPr>
                <w:rFonts w:ascii="Helvetica" w:hAnsi="Helvetica"/>
                <w:b/>
                <w:i w:val="0"/>
                <w:noProof/>
                <w:sz w:val="20"/>
                <w:lang w:val="ca-ES"/>
              </w:rPr>
            </w:rPrChange>
          </w:rPr>
          <w:t xml:space="preserve">, atès que l'estructuració i el format de lliurament de la informació són heterogenis, havent de treballar amb </w:t>
        </w:r>
      </w:ins>
      <w:ins w:id="246" w:author="jordi" w:date="2021-03-06T10:04:00Z">
        <w:r w:rsidR="00575F0F">
          <w:rPr>
            <w:rFonts w:ascii="Helvetica" w:hAnsi="Helvetica"/>
            <w:bCs/>
            <w:i w:val="0"/>
            <w:noProof/>
            <w:color w:val="1F497D" w:themeColor="text2"/>
            <w:sz w:val="20"/>
            <w:lang w:val="ca-ES"/>
          </w:rPr>
          <w:t xml:space="preserve">els </w:t>
        </w:r>
      </w:ins>
      <w:ins w:id="247" w:author="jordi" w:date="2021-03-05T16:18:00Z">
        <w:r w:rsidRPr="000C5C2A">
          <w:rPr>
            <w:rFonts w:ascii="Helvetica" w:hAnsi="Helvetica"/>
            <w:bCs/>
            <w:i w:val="0"/>
            <w:noProof/>
            <w:color w:val="1F497D" w:themeColor="text2"/>
            <w:sz w:val="20"/>
            <w:lang w:val="ca-ES"/>
            <w:rPrChange w:id="248" w:author="jordi" w:date="2021-03-06T09:58:00Z">
              <w:rPr>
                <w:rFonts w:ascii="Helvetica" w:hAnsi="Helvetica"/>
                <w:b/>
                <w:i w:val="0"/>
                <w:noProof/>
                <w:sz w:val="20"/>
                <w:lang w:val="ca-ES"/>
              </w:rPr>
            </w:rPrChange>
          </w:rPr>
          <w:t>formats PDF, XML, HTML i Javascript.</w:t>
        </w:r>
      </w:ins>
    </w:p>
    <w:p w14:paraId="1D7DCB87" w14:textId="77777777" w:rsidR="003A5755" w:rsidRPr="000C5C2A" w:rsidRDefault="003A5755" w:rsidP="00B948BC">
      <w:pPr>
        <w:pStyle w:val="Textoindependiente"/>
        <w:rPr>
          <w:ins w:id="249" w:author="jordi" w:date="2021-03-05T16:20:00Z"/>
          <w:rFonts w:ascii="Helvetica" w:hAnsi="Helvetica"/>
          <w:bCs/>
          <w:i w:val="0"/>
          <w:noProof/>
          <w:color w:val="1F497D" w:themeColor="text2"/>
          <w:sz w:val="20"/>
          <w:lang w:val="ca-ES"/>
          <w:rPrChange w:id="250" w:author="jordi" w:date="2021-03-06T09:58:00Z">
            <w:rPr>
              <w:ins w:id="251" w:author="jordi" w:date="2021-03-05T16:20:00Z"/>
              <w:rFonts w:ascii="Helvetica" w:hAnsi="Helvetica"/>
              <w:b/>
              <w:i w:val="0"/>
              <w:noProof/>
              <w:sz w:val="20"/>
              <w:lang w:val="ca-ES"/>
            </w:rPr>
          </w:rPrChange>
        </w:rPr>
      </w:pPr>
    </w:p>
    <w:p w14:paraId="06295969" w14:textId="7B0D6AFE" w:rsidR="009F02C1" w:rsidRPr="000C5C2A" w:rsidRDefault="009F02C1" w:rsidP="00B948BC">
      <w:pPr>
        <w:pStyle w:val="Textoindependiente"/>
        <w:rPr>
          <w:ins w:id="252" w:author="jordi" w:date="2021-03-05T16:23:00Z"/>
          <w:rFonts w:ascii="Helvetica" w:hAnsi="Helvetica"/>
          <w:bCs/>
          <w:i w:val="0"/>
          <w:noProof/>
          <w:color w:val="1F497D" w:themeColor="text2"/>
          <w:sz w:val="20"/>
          <w:lang w:val="ca-ES"/>
          <w:rPrChange w:id="253" w:author="jordi" w:date="2021-03-06T09:58:00Z">
            <w:rPr>
              <w:ins w:id="254" w:author="jordi" w:date="2021-03-05T16:23:00Z"/>
              <w:rFonts w:ascii="Helvetica" w:hAnsi="Helvetica"/>
              <w:b/>
              <w:i w:val="0"/>
              <w:noProof/>
              <w:color w:val="auto"/>
              <w:sz w:val="20"/>
              <w:lang w:val="ca-ES"/>
            </w:rPr>
          </w:rPrChange>
        </w:rPr>
      </w:pPr>
      <w:ins w:id="255" w:author="jordi" w:date="2021-03-05T16:22:00Z">
        <w:r w:rsidRPr="000C5C2A">
          <w:rPr>
            <w:rFonts w:ascii="Helvetica" w:hAnsi="Helvetica"/>
            <w:bCs/>
            <w:i w:val="0"/>
            <w:noProof/>
            <w:color w:val="1F497D" w:themeColor="text2"/>
            <w:sz w:val="20"/>
            <w:lang w:val="ca-ES"/>
            <w:rPrChange w:id="256" w:author="jordi" w:date="2021-03-06T09:58:00Z">
              <w:rPr>
                <w:rFonts w:ascii="Helvetica" w:hAnsi="Helvetica"/>
                <w:b/>
                <w:i w:val="0"/>
                <w:noProof/>
                <w:color w:val="auto"/>
                <w:sz w:val="20"/>
                <w:lang w:val="ca-ES"/>
              </w:rPr>
            </w:rPrChange>
          </w:rPr>
          <w:lastRenderedPageBreak/>
          <w:t>A partir de la captura e indexació de la informació,</w:t>
        </w:r>
      </w:ins>
      <w:ins w:id="257" w:author="jordi" w:date="2021-03-05T16:21:00Z">
        <w:r w:rsidRPr="000C5C2A">
          <w:rPr>
            <w:rFonts w:ascii="Helvetica" w:hAnsi="Helvetica"/>
            <w:bCs/>
            <w:i w:val="0"/>
            <w:noProof/>
            <w:color w:val="1F497D" w:themeColor="text2"/>
            <w:sz w:val="20"/>
            <w:lang w:val="ca-ES"/>
            <w:rPrChange w:id="258" w:author="jordi" w:date="2021-03-06T09:58:00Z">
              <w:rPr>
                <w:color w:val="000000" w:themeColor="text1"/>
                <w:lang w:val="ca-ES"/>
              </w:rPr>
            </w:rPrChange>
          </w:rPr>
          <w:t xml:space="preserve"> el mecanisme </w:t>
        </w:r>
      </w:ins>
      <w:ins w:id="259" w:author="jordi" w:date="2021-03-06T10:05:00Z">
        <w:r w:rsidR="00575F0F">
          <w:rPr>
            <w:rFonts w:ascii="Helvetica" w:hAnsi="Helvetica"/>
            <w:bCs/>
            <w:i w:val="0"/>
            <w:noProof/>
            <w:color w:val="1F497D" w:themeColor="text2"/>
            <w:sz w:val="20"/>
            <w:lang w:val="ca-ES"/>
          </w:rPr>
          <w:t xml:space="preserve">d’acció </w:t>
        </w:r>
      </w:ins>
      <w:ins w:id="260" w:author="jordi" w:date="2021-03-05T16:21:00Z">
        <w:r w:rsidRPr="000C5C2A">
          <w:rPr>
            <w:rFonts w:ascii="Helvetica" w:hAnsi="Helvetica"/>
            <w:bCs/>
            <w:i w:val="0"/>
            <w:noProof/>
            <w:color w:val="1F497D" w:themeColor="text2"/>
            <w:sz w:val="20"/>
            <w:lang w:val="ca-ES"/>
            <w:rPrChange w:id="261" w:author="jordi" w:date="2021-03-06T09:58:00Z">
              <w:rPr>
                <w:color w:val="000000" w:themeColor="text1"/>
                <w:lang w:val="ca-ES"/>
              </w:rPr>
            </w:rPrChange>
          </w:rPr>
          <w:t>incorpor</w:t>
        </w:r>
      </w:ins>
      <w:ins w:id="262" w:author="jordi" w:date="2021-03-06T10:05:00Z">
        <w:r w:rsidR="00575F0F">
          <w:rPr>
            <w:rFonts w:ascii="Helvetica" w:hAnsi="Helvetica"/>
            <w:bCs/>
            <w:i w:val="0"/>
            <w:noProof/>
            <w:color w:val="1F497D" w:themeColor="text2"/>
            <w:sz w:val="20"/>
            <w:lang w:val="ca-ES"/>
          </w:rPr>
          <w:t>arà</w:t>
        </w:r>
      </w:ins>
      <w:ins w:id="263" w:author="jordi" w:date="2021-03-05T16:21:00Z">
        <w:r w:rsidRPr="000C5C2A">
          <w:rPr>
            <w:rFonts w:ascii="Helvetica" w:hAnsi="Helvetica"/>
            <w:bCs/>
            <w:i w:val="0"/>
            <w:noProof/>
            <w:color w:val="1F497D" w:themeColor="text2"/>
            <w:sz w:val="20"/>
            <w:lang w:val="ca-ES"/>
            <w:rPrChange w:id="264" w:author="jordi" w:date="2021-03-06T09:58:00Z">
              <w:rPr>
                <w:color w:val="000000" w:themeColor="text1"/>
                <w:lang w:val="ca-ES"/>
              </w:rPr>
            </w:rPrChange>
          </w:rPr>
          <w:t xml:space="preserve"> suficient intel·ligència com per a identificar i proposar aquelles disposicions que siguin d'interès per a ASECORP d'entre totes les publicades a cada moment.</w:t>
        </w:r>
      </w:ins>
    </w:p>
    <w:p w14:paraId="11589AFF" w14:textId="77777777" w:rsidR="003A5755" w:rsidRPr="000C5C2A" w:rsidRDefault="003A5755" w:rsidP="00B948BC">
      <w:pPr>
        <w:pStyle w:val="Textoindependiente"/>
        <w:rPr>
          <w:ins w:id="265" w:author="jordi" w:date="2021-03-05T16:26:00Z"/>
          <w:rFonts w:ascii="Helvetica" w:hAnsi="Helvetica"/>
          <w:bCs/>
          <w:i w:val="0"/>
          <w:noProof/>
          <w:color w:val="1F497D" w:themeColor="text2"/>
          <w:sz w:val="20"/>
          <w:lang w:val="ca-ES"/>
          <w:rPrChange w:id="266" w:author="jordi" w:date="2021-03-06T09:58:00Z">
            <w:rPr>
              <w:ins w:id="267" w:author="jordi" w:date="2021-03-05T16:26:00Z"/>
              <w:rFonts w:ascii="Helvetica" w:hAnsi="Helvetica"/>
              <w:b/>
              <w:i w:val="0"/>
              <w:noProof/>
              <w:color w:val="auto"/>
              <w:sz w:val="20"/>
              <w:lang w:val="ca-ES"/>
            </w:rPr>
          </w:rPrChange>
        </w:rPr>
      </w:pPr>
    </w:p>
    <w:p w14:paraId="2C7F95A5" w14:textId="1B087E74" w:rsidR="003A5755" w:rsidRPr="000C5C2A" w:rsidRDefault="003A5755" w:rsidP="00B948BC">
      <w:pPr>
        <w:pStyle w:val="Textoindependiente"/>
        <w:rPr>
          <w:ins w:id="268" w:author="jordi" w:date="2021-03-05T16:27:00Z"/>
          <w:rFonts w:ascii="Helvetica" w:hAnsi="Helvetica"/>
          <w:bCs/>
          <w:i w:val="0"/>
          <w:noProof/>
          <w:color w:val="1F497D" w:themeColor="text2"/>
          <w:sz w:val="20"/>
          <w:lang w:val="ca-ES"/>
          <w:rPrChange w:id="269" w:author="jordi" w:date="2021-03-06T09:58:00Z">
            <w:rPr>
              <w:ins w:id="270" w:author="jordi" w:date="2021-03-05T16:27:00Z"/>
              <w:rFonts w:ascii="Helvetica" w:hAnsi="Helvetica"/>
              <w:b/>
              <w:i w:val="0"/>
              <w:noProof/>
              <w:color w:val="auto"/>
              <w:sz w:val="20"/>
              <w:lang w:val="ca-ES"/>
            </w:rPr>
          </w:rPrChange>
        </w:rPr>
      </w:pPr>
      <w:ins w:id="271" w:author="jordi" w:date="2021-03-05T16:26:00Z">
        <w:r w:rsidRPr="000C5C2A">
          <w:rPr>
            <w:rFonts w:ascii="Helvetica" w:hAnsi="Helvetica"/>
            <w:bCs/>
            <w:i w:val="0"/>
            <w:noProof/>
            <w:color w:val="1F497D" w:themeColor="text2"/>
            <w:sz w:val="20"/>
            <w:lang w:val="ca-ES"/>
            <w:rPrChange w:id="272" w:author="jordi" w:date="2021-03-06T09:58:00Z">
              <w:rPr>
                <w:rFonts w:ascii="Helvetica" w:hAnsi="Helvetica"/>
                <w:b/>
                <w:i w:val="0"/>
                <w:noProof/>
                <w:color w:val="auto"/>
                <w:sz w:val="20"/>
                <w:lang w:val="ca-ES"/>
              </w:rPr>
            </w:rPrChange>
          </w:rPr>
          <w:t>D'altra banda</w:t>
        </w:r>
      </w:ins>
      <w:ins w:id="273" w:author="jordi" w:date="2021-03-06T10:05:00Z">
        <w:r w:rsidR="00575F0F">
          <w:rPr>
            <w:rFonts w:ascii="Helvetica" w:hAnsi="Helvetica"/>
            <w:bCs/>
            <w:i w:val="0"/>
            <w:noProof/>
            <w:color w:val="1F497D" w:themeColor="text2"/>
            <w:sz w:val="20"/>
            <w:lang w:val="ca-ES"/>
          </w:rPr>
          <w:t>,</w:t>
        </w:r>
      </w:ins>
      <w:ins w:id="274" w:author="jordi" w:date="2021-03-05T16:26:00Z">
        <w:r w:rsidRPr="000C5C2A">
          <w:rPr>
            <w:rFonts w:ascii="Helvetica" w:hAnsi="Helvetica"/>
            <w:bCs/>
            <w:i w:val="0"/>
            <w:noProof/>
            <w:color w:val="1F497D" w:themeColor="text2"/>
            <w:sz w:val="20"/>
            <w:lang w:val="ca-ES"/>
            <w:rPrChange w:id="275" w:author="jordi" w:date="2021-03-06T09:58:00Z">
              <w:rPr>
                <w:rFonts w:ascii="Helvetica" w:hAnsi="Helvetica"/>
                <w:b/>
                <w:i w:val="0"/>
                <w:noProof/>
                <w:color w:val="auto"/>
                <w:sz w:val="20"/>
                <w:lang w:val="ca-ES"/>
              </w:rPr>
            </w:rPrChange>
          </w:rPr>
          <w:t xml:space="preserve"> no sols ha d'indexar-se la informació capturada en els sites on es publiquen els butlletins, sinó que la BBDD o repositori de ASECORP on es</w:t>
        </w:r>
        <w:del w:id="276" w:author="Alfredo Arias" w:date="2021-03-10T09:42:00Z">
          <w:r w:rsidRPr="000C5C2A" w:rsidDel="00E10424">
            <w:rPr>
              <w:rFonts w:ascii="Helvetica" w:hAnsi="Helvetica"/>
              <w:bCs/>
              <w:i w:val="0"/>
              <w:noProof/>
              <w:color w:val="1F497D" w:themeColor="text2"/>
              <w:sz w:val="20"/>
              <w:lang w:val="ca-ES"/>
              <w:rPrChange w:id="277" w:author="jordi" w:date="2021-03-06T09:58:00Z">
                <w:rPr>
                  <w:rFonts w:ascii="Helvetica" w:hAnsi="Helvetica"/>
                  <w:b/>
                  <w:i w:val="0"/>
                  <w:noProof/>
                  <w:color w:val="auto"/>
                  <w:sz w:val="20"/>
                  <w:lang w:val="ca-ES"/>
                </w:rPr>
              </w:rPrChange>
            </w:rPr>
            <w:delText>tan</w:delText>
          </w:r>
        </w:del>
        <w:r w:rsidRPr="000C5C2A">
          <w:rPr>
            <w:rFonts w:ascii="Helvetica" w:hAnsi="Helvetica"/>
            <w:bCs/>
            <w:i w:val="0"/>
            <w:noProof/>
            <w:color w:val="1F497D" w:themeColor="text2"/>
            <w:sz w:val="20"/>
            <w:lang w:val="ca-ES"/>
            <w:rPrChange w:id="278" w:author="jordi" w:date="2021-03-06T09:58:00Z">
              <w:rPr>
                <w:rFonts w:ascii="Helvetica" w:hAnsi="Helvetica"/>
                <w:b/>
                <w:i w:val="0"/>
                <w:noProof/>
                <w:color w:val="auto"/>
                <w:sz w:val="20"/>
                <w:lang w:val="ca-ES"/>
              </w:rPr>
            </w:rPrChange>
          </w:rPr>
          <w:t xml:space="preserve"> continguda la informació identificada en el passat</w:t>
        </w:r>
      </w:ins>
      <w:ins w:id="279" w:author="jordi" w:date="2021-03-05T16:32:00Z">
        <w:del w:id="280" w:author="Alfredo Arias" w:date="2021-03-10T09:42:00Z">
          <w:r w:rsidR="00500927" w:rsidRPr="000C5C2A" w:rsidDel="00E10424">
            <w:rPr>
              <w:rFonts w:ascii="Helvetica" w:hAnsi="Helvetica"/>
              <w:bCs/>
              <w:i w:val="0"/>
              <w:noProof/>
              <w:color w:val="1F497D" w:themeColor="text2"/>
              <w:sz w:val="20"/>
              <w:lang w:val="ca-ES"/>
              <w:rPrChange w:id="281" w:author="jordi" w:date="2021-03-06T09:58:00Z">
                <w:rPr>
                  <w:rFonts w:ascii="Helvetica" w:hAnsi="Helvetica"/>
                  <w:b/>
                  <w:i w:val="0"/>
                  <w:noProof/>
                  <w:color w:val="auto"/>
                  <w:sz w:val="20"/>
                  <w:lang w:val="ca-ES"/>
                </w:rPr>
              </w:rPrChange>
            </w:rPr>
            <w:delText>,</w:delText>
          </w:r>
        </w:del>
      </w:ins>
      <w:ins w:id="282" w:author="jordi" w:date="2021-03-05T16:26:00Z">
        <w:r w:rsidRPr="000C5C2A">
          <w:rPr>
            <w:rFonts w:ascii="Helvetica" w:hAnsi="Helvetica"/>
            <w:bCs/>
            <w:i w:val="0"/>
            <w:noProof/>
            <w:color w:val="1F497D" w:themeColor="text2"/>
            <w:sz w:val="20"/>
            <w:lang w:val="ca-ES"/>
            <w:rPrChange w:id="283" w:author="jordi" w:date="2021-03-06T09:58:00Z">
              <w:rPr>
                <w:rFonts w:ascii="Helvetica" w:hAnsi="Helvetica"/>
                <w:b/>
                <w:i w:val="0"/>
                <w:noProof/>
                <w:color w:val="auto"/>
                <w:sz w:val="20"/>
                <w:lang w:val="ca-ES"/>
              </w:rPr>
            </w:rPrChange>
          </w:rPr>
          <w:t xml:space="preserve"> també ha d'indexar-se</w:t>
        </w:r>
      </w:ins>
      <w:ins w:id="284" w:author="Alfredo Arias" w:date="2021-03-10T09:42:00Z">
        <w:r w:rsidR="00E10424">
          <w:rPr>
            <w:rFonts w:ascii="Helvetica" w:hAnsi="Helvetica"/>
            <w:bCs/>
            <w:i w:val="0"/>
            <w:noProof/>
            <w:color w:val="1F497D" w:themeColor="text2"/>
            <w:sz w:val="20"/>
            <w:lang w:val="ca-ES"/>
          </w:rPr>
          <w:t>,</w:t>
        </w:r>
      </w:ins>
      <w:ins w:id="285" w:author="jordi" w:date="2021-03-05T16:26:00Z">
        <w:r w:rsidRPr="000C5C2A">
          <w:rPr>
            <w:rFonts w:ascii="Helvetica" w:hAnsi="Helvetica"/>
            <w:bCs/>
            <w:i w:val="0"/>
            <w:noProof/>
            <w:color w:val="1F497D" w:themeColor="text2"/>
            <w:sz w:val="20"/>
            <w:lang w:val="ca-ES"/>
            <w:rPrChange w:id="286" w:author="jordi" w:date="2021-03-06T09:58:00Z">
              <w:rPr>
                <w:rFonts w:ascii="Helvetica" w:hAnsi="Helvetica"/>
                <w:b/>
                <w:i w:val="0"/>
                <w:noProof/>
                <w:color w:val="auto"/>
                <w:sz w:val="20"/>
                <w:lang w:val="ca-ES"/>
              </w:rPr>
            </w:rPrChange>
          </w:rPr>
          <w:t xml:space="preserve"> atès que és la que conté la informació que permetrà discriminar que informació és rellevant o no.</w:t>
        </w:r>
      </w:ins>
    </w:p>
    <w:p w14:paraId="7C12F93C" w14:textId="7EF07026" w:rsidR="003A5755" w:rsidRPr="000C5C2A" w:rsidRDefault="003A5755" w:rsidP="00B948BC">
      <w:pPr>
        <w:pStyle w:val="Textoindependiente"/>
        <w:rPr>
          <w:ins w:id="287" w:author="jordi" w:date="2021-03-05T16:27:00Z"/>
          <w:rFonts w:ascii="Helvetica" w:hAnsi="Helvetica"/>
          <w:bCs/>
          <w:i w:val="0"/>
          <w:noProof/>
          <w:color w:val="1F497D" w:themeColor="text2"/>
          <w:sz w:val="20"/>
          <w:lang w:val="ca-ES"/>
          <w:rPrChange w:id="288" w:author="jordi" w:date="2021-03-06T09:58:00Z">
            <w:rPr>
              <w:ins w:id="289" w:author="jordi" w:date="2021-03-05T16:27:00Z"/>
              <w:rFonts w:ascii="Helvetica" w:hAnsi="Helvetica"/>
              <w:b/>
              <w:i w:val="0"/>
              <w:noProof/>
              <w:color w:val="auto"/>
              <w:sz w:val="20"/>
              <w:lang w:val="ca-ES"/>
            </w:rPr>
          </w:rPrChange>
        </w:rPr>
      </w:pPr>
    </w:p>
    <w:p w14:paraId="690B5DA9" w14:textId="2FE7D5C6" w:rsidR="003A5755" w:rsidRPr="0014266B" w:rsidRDefault="003A5755" w:rsidP="00B948BC">
      <w:pPr>
        <w:pStyle w:val="Textoindependiente"/>
        <w:rPr>
          <w:ins w:id="290" w:author="jordi" w:date="2021-03-05T16:31:00Z"/>
          <w:rFonts w:ascii="Helvetica" w:hAnsi="Helvetica"/>
          <w:bCs/>
          <w:i w:val="0"/>
          <w:noProof/>
          <w:color w:val="auto"/>
          <w:sz w:val="20"/>
          <w:lang w:val="ca-ES"/>
          <w:rPrChange w:id="291" w:author="jordi" w:date="2021-03-05T16:38:00Z">
            <w:rPr>
              <w:ins w:id="292" w:author="jordi" w:date="2021-03-05T16:31:00Z"/>
              <w:rFonts w:ascii="Helvetica" w:hAnsi="Helvetica"/>
              <w:b/>
              <w:i w:val="0"/>
              <w:noProof/>
              <w:color w:val="auto"/>
              <w:sz w:val="20"/>
              <w:lang w:val="ca-ES"/>
            </w:rPr>
          </w:rPrChange>
        </w:rPr>
      </w:pPr>
      <w:ins w:id="293" w:author="jordi" w:date="2021-03-05T16:30:00Z">
        <w:r w:rsidRPr="000C5C2A">
          <w:rPr>
            <w:rFonts w:ascii="Helvetica" w:hAnsi="Helvetica"/>
            <w:bCs/>
            <w:i w:val="0"/>
            <w:noProof/>
            <w:color w:val="1F497D" w:themeColor="text2"/>
            <w:sz w:val="20"/>
            <w:lang w:val="ca-ES"/>
            <w:rPrChange w:id="294" w:author="jordi" w:date="2021-03-06T09:58:00Z">
              <w:rPr>
                <w:rFonts w:ascii="Helvetica" w:hAnsi="Helvetica"/>
                <w:b/>
                <w:i w:val="0"/>
                <w:noProof/>
                <w:color w:val="auto"/>
                <w:sz w:val="20"/>
                <w:lang w:val="ca-ES"/>
              </w:rPr>
            </w:rPrChange>
          </w:rPr>
          <w:t>En definitiva, el projecte consistirà a programar els sistemes de scraping de cadascun dels butlletins, consolidar la informació i sintonitzar l'algorisme de IA per a implementar el procés automàtic.</w:t>
        </w:r>
      </w:ins>
      <w:ins w:id="295" w:author="jordi" w:date="2021-03-05T16:33:00Z">
        <w:r w:rsidR="00500927" w:rsidRPr="000C5C2A">
          <w:rPr>
            <w:rFonts w:ascii="Helvetica" w:hAnsi="Helvetica"/>
            <w:bCs/>
            <w:i w:val="0"/>
            <w:noProof/>
            <w:color w:val="1F497D" w:themeColor="text2"/>
            <w:sz w:val="20"/>
            <w:lang w:val="ca-ES"/>
            <w:rPrChange w:id="296" w:author="jordi" w:date="2021-03-06T09:58:00Z">
              <w:rPr>
                <w:rFonts w:ascii="Helvetica" w:hAnsi="Helvetica"/>
                <w:b/>
                <w:i w:val="0"/>
                <w:noProof/>
                <w:color w:val="auto"/>
                <w:sz w:val="20"/>
                <w:lang w:val="ca-ES"/>
              </w:rPr>
            </w:rPrChange>
          </w:rPr>
          <w:t xml:space="preserve"> A banda d’aixó s’hauran de crear el mecanismes d’entrega e integració </w:t>
        </w:r>
      </w:ins>
      <w:ins w:id="297" w:author="jordi" w:date="2021-03-05T16:34:00Z">
        <w:r w:rsidR="00500927" w:rsidRPr="000C5C2A">
          <w:rPr>
            <w:rFonts w:ascii="Helvetica" w:hAnsi="Helvetica"/>
            <w:bCs/>
            <w:i w:val="0"/>
            <w:noProof/>
            <w:color w:val="1F497D" w:themeColor="text2"/>
            <w:sz w:val="20"/>
            <w:lang w:val="ca-ES"/>
            <w:rPrChange w:id="298" w:author="jordi" w:date="2021-03-06T09:58:00Z">
              <w:rPr>
                <w:rFonts w:ascii="Helvetica" w:hAnsi="Helvetica"/>
                <w:b/>
                <w:i w:val="0"/>
                <w:noProof/>
                <w:color w:val="auto"/>
                <w:sz w:val="20"/>
                <w:lang w:val="ca-ES"/>
              </w:rPr>
            </w:rPrChange>
          </w:rPr>
          <w:t xml:space="preserve">dels resultats </w:t>
        </w:r>
      </w:ins>
      <w:ins w:id="299" w:author="jordi" w:date="2021-03-05T16:33:00Z">
        <w:r w:rsidR="00500927" w:rsidRPr="000C5C2A">
          <w:rPr>
            <w:rFonts w:ascii="Helvetica" w:hAnsi="Helvetica"/>
            <w:bCs/>
            <w:i w:val="0"/>
            <w:noProof/>
            <w:color w:val="1F497D" w:themeColor="text2"/>
            <w:sz w:val="20"/>
            <w:lang w:val="ca-ES"/>
            <w:rPrChange w:id="300" w:author="jordi" w:date="2021-03-06T09:58:00Z">
              <w:rPr>
                <w:rFonts w:ascii="Helvetica" w:hAnsi="Helvetica"/>
                <w:b/>
                <w:i w:val="0"/>
                <w:noProof/>
                <w:color w:val="auto"/>
                <w:sz w:val="20"/>
                <w:lang w:val="ca-ES"/>
              </w:rPr>
            </w:rPrChange>
          </w:rPr>
          <w:t>amb la BBDD</w:t>
        </w:r>
      </w:ins>
      <w:ins w:id="301" w:author="jordi" w:date="2021-03-05T16:34:00Z">
        <w:r w:rsidR="00500927" w:rsidRPr="000C5C2A">
          <w:rPr>
            <w:rFonts w:ascii="Helvetica" w:hAnsi="Helvetica"/>
            <w:bCs/>
            <w:i w:val="0"/>
            <w:noProof/>
            <w:color w:val="1F497D" w:themeColor="text2"/>
            <w:sz w:val="20"/>
            <w:lang w:val="ca-ES"/>
            <w:rPrChange w:id="302" w:author="jordi" w:date="2021-03-06T09:58:00Z">
              <w:rPr>
                <w:rFonts w:ascii="Helvetica" w:hAnsi="Helvetica"/>
                <w:b/>
                <w:i w:val="0"/>
                <w:noProof/>
                <w:color w:val="auto"/>
                <w:sz w:val="20"/>
                <w:lang w:val="ca-ES"/>
              </w:rPr>
            </w:rPrChange>
          </w:rPr>
          <w:t>.</w:t>
        </w:r>
      </w:ins>
      <w:ins w:id="303" w:author="jordi" w:date="2021-03-05T16:33:00Z">
        <w:r w:rsidR="00500927" w:rsidRPr="000C5C2A">
          <w:rPr>
            <w:rFonts w:ascii="Helvetica" w:hAnsi="Helvetica"/>
            <w:bCs/>
            <w:i w:val="0"/>
            <w:noProof/>
            <w:color w:val="1F497D" w:themeColor="text2"/>
            <w:sz w:val="20"/>
            <w:lang w:val="ca-ES"/>
            <w:rPrChange w:id="304" w:author="jordi" w:date="2021-03-06T09:58:00Z">
              <w:rPr>
                <w:rFonts w:ascii="Helvetica" w:hAnsi="Helvetica"/>
                <w:b/>
                <w:i w:val="0"/>
                <w:noProof/>
                <w:color w:val="auto"/>
                <w:sz w:val="20"/>
                <w:lang w:val="ca-ES"/>
              </w:rPr>
            </w:rPrChange>
          </w:rPr>
          <w:t xml:space="preserve"> </w:t>
        </w:r>
      </w:ins>
      <w:ins w:id="305" w:author="jordi" w:date="2021-03-06T10:23:00Z">
        <w:r w:rsidR="00184B9F">
          <w:rPr>
            <w:rFonts w:ascii="Helvetica" w:hAnsi="Helvetica"/>
            <w:bCs/>
            <w:i w:val="0"/>
            <w:noProof/>
            <w:color w:val="1F497D" w:themeColor="text2"/>
            <w:sz w:val="20"/>
            <w:lang w:val="ca-ES"/>
          </w:rPr>
          <w:t xml:space="preserve">El projecte s’enmarca </w:t>
        </w:r>
      </w:ins>
      <w:ins w:id="306" w:author="jordi" w:date="2021-03-06T10:24:00Z">
        <w:r w:rsidR="00184B9F">
          <w:rPr>
            <w:rFonts w:ascii="Helvetica" w:hAnsi="Helvetica"/>
            <w:bCs/>
            <w:i w:val="0"/>
            <w:noProof/>
            <w:color w:val="1F497D" w:themeColor="text2"/>
            <w:sz w:val="20"/>
            <w:lang w:val="ca-ES"/>
          </w:rPr>
          <w:t>dintre de les eines de Dades i Connectivitat</w:t>
        </w:r>
      </w:ins>
      <w:ins w:id="307" w:author="Alfredo Arias" w:date="2021-03-10T09:43:00Z">
        <w:r w:rsidR="00E10424">
          <w:rPr>
            <w:rFonts w:ascii="Helvetica" w:hAnsi="Helvetica"/>
            <w:bCs/>
            <w:i w:val="0"/>
            <w:noProof/>
            <w:color w:val="1F497D" w:themeColor="text2"/>
            <w:sz w:val="20"/>
            <w:lang w:val="ca-ES"/>
          </w:rPr>
          <w:t>,</w:t>
        </w:r>
      </w:ins>
      <w:ins w:id="308" w:author="jordi" w:date="2021-03-06T10:24:00Z">
        <w:r w:rsidR="00184B9F">
          <w:rPr>
            <w:rFonts w:ascii="Helvetica" w:hAnsi="Helvetica"/>
            <w:bCs/>
            <w:i w:val="0"/>
            <w:noProof/>
            <w:color w:val="1F497D" w:themeColor="text2"/>
            <w:sz w:val="20"/>
            <w:lang w:val="ca-ES"/>
          </w:rPr>
          <w:t xml:space="preserve"> i Inteligència per</w:t>
        </w:r>
      </w:ins>
      <w:ins w:id="309" w:author="jordi" w:date="2021-03-06T10:25:00Z">
        <w:r w:rsidR="00184B9F">
          <w:rPr>
            <w:rFonts w:ascii="Helvetica" w:hAnsi="Helvetica"/>
            <w:bCs/>
            <w:i w:val="0"/>
            <w:noProof/>
            <w:color w:val="1F497D" w:themeColor="text2"/>
            <w:sz w:val="20"/>
            <w:lang w:val="ca-ES"/>
          </w:rPr>
          <w:t>que el projecte contempla la utilització de tècniques de Big Data així com d’Inteligència Arrtificial.</w:t>
        </w:r>
      </w:ins>
      <w:ins w:id="310" w:author="jordi" w:date="2021-03-06T10:24:00Z">
        <w:r w:rsidR="00184B9F">
          <w:rPr>
            <w:rFonts w:ascii="Helvetica" w:hAnsi="Helvetica"/>
            <w:bCs/>
            <w:i w:val="0"/>
            <w:noProof/>
            <w:color w:val="1F497D" w:themeColor="text2"/>
            <w:sz w:val="20"/>
            <w:lang w:val="ca-ES"/>
          </w:rPr>
          <w:t xml:space="preserve"> </w:t>
        </w:r>
      </w:ins>
    </w:p>
    <w:p w14:paraId="31CCBC82" w14:textId="166885CB" w:rsidR="003A5755" w:rsidRDefault="003A5755" w:rsidP="00B948BC">
      <w:pPr>
        <w:pStyle w:val="Textoindependiente"/>
        <w:rPr>
          <w:ins w:id="311" w:author="jordi" w:date="2021-03-05T16:31:00Z"/>
          <w:rFonts w:ascii="Helvetica" w:hAnsi="Helvetica"/>
          <w:b/>
          <w:i w:val="0"/>
          <w:noProof/>
          <w:color w:val="auto"/>
          <w:sz w:val="20"/>
          <w:lang w:val="ca-ES"/>
        </w:rPr>
      </w:pPr>
    </w:p>
    <w:p w14:paraId="42E189EC" w14:textId="18AF8F02" w:rsidR="003A5755" w:rsidRDefault="0014266B" w:rsidP="00B948BC">
      <w:pPr>
        <w:pStyle w:val="Textoindependiente"/>
        <w:rPr>
          <w:ins w:id="312" w:author="jordi" w:date="2021-03-05T16:37:00Z"/>
          <w:rFonts w:ascii="Helvetica" w:hAnsi="Helvetica"/>
          <w:b/>
          <w:i w:val="0"/>
          <w:noProof/>
          <w:color w:val="auto"/>
          <w:sz w:val="20"/>
          <w:lang w:val="ca-ES"/>
        </w:rPr>
      </w:pPr>
      <w:ins w:id="313" w:author="jordi" w:date="2021-03-05T16:37:00Z">
        <w:r w:rsidRPr="0014266B">
          <w:rPr>
            <w:rFonts w:ascii="Helvetica" w:hAnsi="Helvetica"/>
            <w:b/>
            <w:i w:val="0"/>
            <w:noProof/>
            <w:color w:val="auto"/>
            <w:sz w:val="20"/>
            <w:lang w:val="ca-ES"/>
          </w:rPr>
          <w:drawing>
            <wp:inline distT="0" distB="0" distL="0" distR="0" wp14:anchorId="095F6613" wp14:editId="6BD65609">
              <wp:extent cx="5400675" cy="238950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389505"/>
                      </a:xfrm>
                      <a:prstGeom prst="rect">
                        <a:avLst/>
                      </a:prstGeom>
                    </pic:spPr>
                  </pic:pic>
                </a:graphicData>
              </a:graphic>
            </wp:inline>
          </w:drawing>
        </w:r>
      </w:ins>
    </w:p>
    <w:p w14:paraId="220DFD65" w14:textId="0DBED1FA" w:rsidR="0014266B" w:rsidRDefault="0014266B" w:rsidP="00B948BC">
      <w:pPr>
        <w:pStyle w:val="Textoindependiente"/>
        <w:rPr>
          <w:ins w:id="314" w:author="jordi" w:date="2021-03-05T16:37:00Z"/>
          <w:rFonts w:ascii="Helvetica" w:hAnsi="Helvetica"/>
          <w:b/>
          <w:i w:val="0"/>
          <w:noProof/>
          <w:color w:val="auto"/>
          <w:sz w:val="20"/>
          <w:lang w:val="ca-ES"/>
        </w:rPr>
      </w:pPr>
    </w:p>
    <w:p w14:paraId="6C8A25D4" w14:textId="4B43CF17" w:rsidR="0014266B" w:rsidRPr="00575F0F" w:rsidRDefault="00575F0F" w:rsidP="00B948BC">
      <w:pPr>
        <w:pStyle w:val="Textoindependiente"/>
        <w:rPr>
          <w:ins w:id="315" w:author="jordi" w:date="2021-03-06T10:06:00Z"/>
          <w:rFonts w:ascii="Helvetica" w:hAnsi="Helvetica"/>
          <w:bCs/>
          <w:i w:val="0"/>
          <w:noProof/>
          <w:color w:val="1F497D" w:themeColor="text2"/>
          <w:sz w:val="20"/>
          <w:lang w:val="ca-ES"/>
          <w:rPrChange w:id="316" w:author="jordi" w:date="2021-03-06T10:10:00Z">
            <w:rPr>
              <w:ins w:id="317" w:author="jordi" w:date="2021-03-06T10:06:00Z"/>
              <w:rFonts w:ascii="Helvetica" w:hAnsi="Helvetica"/>
              <w:b/>
              <w:i w:val="0"/>
              <w:noProof/>
              <w:color w:val="auto"/>
              <w:sz w:val="20"/>
              <w:lang w:val="ca-ES"/>
            </w:rPr>
          </w:rPrChange>
        </w:rPr>
      </w:pPr>
      <w:ins w:id="318" w:author="jordi" w:date="2021-03-06T10:07:00Z">
        <w:r w:rsidRPr="00575F0F">
          <w:rPr>
            <w:rFonts w:ascii="Helvetica" w:hAnsi="Helvetica"/>
            <w:bCs/>
            <w:i w:val="0"/>
            <w:noProof/>
            <w:color w:val="1F497D" w:themeColor="text2"/>
            <w:sz w:val="20"/>
            <w:lang w:val="ca-ES"/>
            <w:rPrChange w:id="319" w:author="jordi" w:date="2021-03-06T10:10:00Z">
              <w:rPr>
                <w:rFonts w:ascii="Helvetica" w:hAnsi="Helvetica"/>
                <w:b/>
                <w:i w:val="0"/>
                <w:noProof/>
                <w:color w:val="auto"/>
                <w:sz w:val="20"/>
                <w:lang w:val="ca-ES"/>
              </w:rPr>
            </w:rPrChange>
          </w:rPr>
          <w:t xml:space="preserve">Les actuacions corresponents a la fase d’implementació, està previst que comencin </w:t>
        </w:r>
      </w:ins>
      <w:ins w:id="320" w:author="jordi" w:date="2021-03-06T10:08:00Z">
        <w:r w:rsidRPr="00575F0F">
          <w:rPr>
            <w:rFonts w:ascii="Helvetica" w:hAnsi="Helvetica"/>
            <w:bCs/>
            <w:i w:val="0"/>
            <w:noProof/>
            <w:color w:val="1F497D" w:themeColor="text2"/>
            <w:sz w:val="20"/>
            <w:lang w:val="ca-ES"/>
            <w:rPrChange w:id="321" w:author="jordi" w:date="2021-03-06T10:10:00Z">
              <w:rPr>
                <w:rFonts w:ascii="Helvetica" w:hAnsi="Helvetica"/>
                <w:b/>
                <w:i w:val="0"/>
                <w:noProof/>
                <w:color w:val="auto"/>
                <w:sz w:val="20"/>
                <w:lang w:val="ca-ES"/>
              </w:rPr>
            </w:rPrChange>
          </w:rPr>
          <w:t>a finals de Març del 2021</w:t>
        </w:r>
      </w:ins>
      <w:ins w:id="322" w:author="jordi" w:date="2021-03-06T10:09:00Z">
        <w:r w:rsidRPr="00575F0F">
          <w:rPr>
            <w:rFonts w:ascii="Helvetica" w:hAnsi="Helvetica"/>
            <w:bCs/>
            <w:i w:val="0"/>
            <w:noProof/>
            <w:color w:val="1F497D" w:themeColor="text2"/>
            <w:sz w:val="20"/>
            <w:lang w:val="ca-ES"/>
            <w:rPrChange w:id="323" w:author="jordi" w:date="2021-03-06T10:10:00Z">
              <w:rPr>
                <w:rFonts w:ascii="Helvetica" w:hAnsi="Helvetica"/>
                <w:bCs/>
                <w:i w:val="0"/>
                <w:noProof/>
                <w:color w:val="auto"/>
                <w:sz w:val="20"/>
                <w:lang w:val="ca-ES"/>
              </w:rPr>
            </w:rPrChange>
          </w:rPr>
          <w:t>, donat que la fase de prevalidació de la proposta ja està tancada i validada.</w:t>
        </w:r>
      </w:ins>
      <w:ins w:id="324" w:author="jordi" w:date="2021-03-06T10:08:00Z">
        <w:r w:rsidRPr="00575F0F">
          <w:rPr>
            <w:rFonts w:ascii="Helvetica" w:hAnsi="Helvetica"/>
            <w:bCs/>
            <w:i w:val="0"/>
            <w:noProof/>
            <w:color w:val="1F497D" w:themeColor="text2"/>
            <w:sz w:val="20"/>
            <w:lang w:val="ca-ES"/>
            <w:rPrChange w:id="325" w:author="jordi" w:date="2021-03-06T10:10:00Z">
              <w:rPr>
                <w:rFonts w:ascii="Helvetica" w:hAnsi="Helvetica"/>
                <w:b/>
                <w:i w:val="0"/>
                <w:noProof/>
                <w:color w:val="auto"/>
                <w:sz w:val="20"/>
                <w:lang w:val="ca-ES"/>
              </w:rPr>
            </w:rPrChange>
          </w:rPr>
          <w:t xml:space="preserve"> </w:t>
        </w:r>
      </w:ins>
      <w:ins w:id="326" w:author="jordi" w:date="2021-03-06T10:09:00Z">
        <w:r w:rsidRPr="00575F0F">
          <w:rPr>
            <w:rFonts w:ascii="Helvetica" w:hAnsi="Helvetica"/>
            <w:bCs/>
            <w:i w:val="0"/>
            <w:noProof/>
            <w:color w:val="1F497D" w:themeColor="text2"/>
            <w:sz w:val="20"/>
            <w:lang w:val="ca-ES"/>
            <w:rPrChange w:id="327" w:author="jordi" w:date="2021-03-06T10:10:00Z">
              <w:rPr>
                <w:rFonts w:ascii="Helvetica" w:hAnsi="Helvetica"/>
                <w:bCs/>
                <w:i w:val="0"/>
                <w:noProof/>
                <w:color w:val="auto"/>
                <w:sz w:val="20"/>
                <w:lang w:val="ca-ES"/>
              </w:rPr>
            </w:rPrChange>
          </w:rPr>
          <w:t>Aquesta actuació</w:t>
        </w:r>
      </w:ins>
      <w:ins w:id="328" w:author="jordi" w:date="2021-03-06T10:10:00Z">
        <w:r w:rsidRPr="00575F0F">
          <w:rPr>
            <w:rFonts w:ascii="Helvetica" w:hAnsi="Helvetica"/>
            <w:bCs/>
            <w:i w:val="0"/>
            <w:noProof/>
            <w:color w:val="1F497D" w:themeColor="text2"/>
            <w:sz w:val="20"/>
            <w:lang w:val="ca-ES"/>
            <w:rPrChange w:id="329" w:author="jordi" w:date="2021-03-06T10:10:00Z">
              <w:rPr>
                <w:rFonts w:ascii="Helvetica" w:hAnsi="Helvetica"/>
                <w:bCs/>
                <w:i w:val="0"/>
                <w:noProof/>
                <w:color w:val="auto"/>
                <w:sz w:val="20"/>
                <w:lang w:val="ca-ES"/>
              </w:rPr>
            </w:rPrChange>
          </w:rPr>
          <w:t xml:space="preserve"> es preveu que s’extengui fins a finals de Juny.</w:t>
        </w:r>
      </w:ins>
    </w:p>
    <w:p w14:paraId="6AFF4451" w14:textId="3190DAD5" w:rsidR="00575F0F" w:rsidRPr="00575F0F" w:rsidRDefault="00575F0F" w:rsidP="00B948BC">
      <w:pPr>
        <w:pStyle w:val="Textoindependiente"/>
        <w:rPr>
          <w:ins w:id="330" w:author="jordi" w:date="2021-03-06T10:09:00Z"/>
          <w:rFonts w:ascii="Helvetica" w:hAnsi="Helvetica"/>
          <w:bCs/>
          <w:i w:val="0"/>
          <w:noProof/>
          <w:color w:val="1F497D" w:themeColor="text2"/>
          <w:sz w:val="20"/>
          <w:lang w:val="ca-ES"/>
          <w:rPrChange w:id="331" w:author="jordi" w:date="2021-03-06T10:11:00Z">
            <w:rPr>
              <w:ins w:id="332" w:author="jordi" w:date="2021-03-06T10:09:00Z"/>
              <w:rFonts w:ascii="Helvetica" w:hAnsi="Helvetica"/>
              <w:b/>
              <w:i w:val="0"/>
              <w:noProof/>
              <w:color w:val="auto"/>
              <w:sz w:val="20"/>
              <w:lang w:val="ca-ES"/>
            </w:rPr>
          </w:rPrChange>
        </w:rPr>
      </w:pPr>
    </w:p>
    <w:p w14:paraId="34916D24" w14:textId="75A60FF7" w:rsidR="00184B9F" w:rsidRPr="00184B9F" w:rsidRDefault="00184B9F" w:rsidP="00184B9F">
      <w:pPr>
        <w:pStyle w:val="Textoindependiente"/>
        <w:rPr>
          <w:ins w:id="333" w:author="jordi" w:date="2021-03-06T10:21:00Z"/>
          <w:rFonts w:ascii="Helvetica" w:hAnsi="Helvetica"/>
          <w:bCs/>
          <w:i w:val="0"/>
          <w:noProof/>
          <w:color w:val="1F497D" w:themeColor="text2"/>
          <w:sz w:val="20"/>
          <w:lang w:val="ca-ES"/>
        </w:rPr>
      </w:pPr>
      <w:ins w:id="334" w:author="jordi" w:date="2021-03-06T10:21:00Z">
        <w:r>
          <w:rPr>
            <w:rFonts w:ascii="Helvetica" w:hAnsi="Helvetica"/>
            <w:bCs/>
            <w:i w:val="0"/>
            <w:noProof/>
            <w:color w:val="1F497D" w:themeColor="text2"/>
            <w:sz w:val="20"/>
            <w:lang w:val="ca-ES"/>
          </w:rPr>
          <w:t xml:space="preserve">Donat que </w:t>
        </w:r>
        <w:r w:rsidRPr="00184B9F">
          <w:rPr>
            <w:rFonts w:ascii="Helvetica" w:hAnsi="Helvetica"/>
            <w:bCs/>
            <w:i w:val="0"/>
            <w:noProof/>
            <w:color w:val="1F497D" w:themeColor="text2"/>
            <w:sz w:val="20"/>
            <w:lang w:val="ca-ES"/>
          </w:rPr>
          <w:t>el procés actualment s'executa de manera manual per un equip de moltes persones, els beneficis són clars</w:t>
        </w:r>
        <w:r>
          <w:rPr>
            <w:rFonts w:ascii="Helvetica" w:hAnsi="Helvetica"/>
            <w:bCs/>
            <w:i w:val="0"/>
            <w:noProof/>
            <w:color w:val="1F497D" w:themeColor="text2"/>
            <w:sz w:val="20"/>
            <w:lang w:val="ca-ES"/>
          </w:rPr>
          <w:t>:</w:t>
        </w:r>
      </w:ins>
    </w:p>
    <w:p w14:paraId="4A14CCFA" w14:textId="77777777" w:rsidR="00184B9F" w:rsidRPr="00184B9F" w:rsidRDefault="00184B9F">
      <w:pPr>
        <w:pStyle w:val="Textoindependiente"/>
        <w:numPr>
          <w:ilvl w:val="0"/>
          <w:numId w:val="12"/>
        </w:numPr>
        <w:rPr>
          <w:ins w:id="335" w:author="jordi" w:date="2021-03-06T10:21:00Z"/>
          <w:rFonts w:ascii="Helvetica" w:hAnsi="Helvetica"/>
          <w:bCs/>
          <w:i w:val="0"/>
          <w:noProof/>
          <w:color w:val="1F497D" w:themeColor="text2"/>
          <w:sz w:val="20"/>
          <w:lang w:val="ca-ES"/>
        </w:rPr>
        <w:pPrChange w:id="336" w:author="jordi" w:date="2021-03-06T10:21:00Z">
          <w:pPr>
            <w:pStyle w:val="Textoindependiente"/>
          </w:pPr>
        </w:pPrChange>
      </w:pPr>
      <w:ins w:id="337" w:author="jordi" w:date="2021-03-06T10:21:00Z">
        <w:r w:rsidRPr="00184B9F">
          <w:rPr>
            <w:rFonts w:ascii="Helvetica" w:hAnsi="Helvetica"/>
            <w:bCs/>
            <w:i w:val="0"/>
            <w:noProof/>
            <w:color w:val="1F497D" w:themeColor="text2"/>
            <w:sz w:val="20"/>
            <w:lang w:val="ca-ES"/>
          </w:rPr>
          <w:t>Eficiència, ja que passem a un procés automàtic sense intervenció humana.</w:t>
        </w:r>
      </w:ins>
    </w:p>
    <w:p w14:paraId="1B0876ED" w14:textId="77777777" w:rsidR="00184B9F" w:rsidRPr="00184B9F" w:rsidRDefault="00184B9F">
      <w:pPr>
        <w:pStyle w:val="Textoindependiente"/>
        <w:numPr>
          <w:ilvl w:val="0"/>
          <w:numId w:val="12"/>
        </w:numPr>
        <w:rPr>
          <w:ins w:id="338" w:author="jordi" w:date="2021-03-06T10:21:00Z"/>
          <w:rFonts w:ascii="Helvetica" w:hAnsi="Helvetica"/>
          <w:bCs/>
          <w:i w:val="0"/>
          <w:noProof/>
          <w:color w:val="1F497D" w:themeColor="text2"/>
          <w:sz w:val="20"/>
          <w:lang w:val="ca-ES"/>
        </w:rPr>
        <w:pPrChange w:id="339" w:author="jordi" w:date="2021-03-06T10:21:00Z">
          <w:pPr>
            <w:pStyle w:val="Textoindependiente"/>
          </w:pPr>
        </w:pPrChange>
      </w:pPr>
      <w:ins w:id="340" w:author="jordi" w:date="2021-03-06T10:21:00Z">
        <w:r w:rsidRPr="00184B9F">
          <w:rPr>
            <w:rFonts w:ascii="Helvetica" w:hAnsi="Helvetica"/>
            <w:bCs/>
            <w:i w:val="0"/>
            <w:noProof/>
            <w:color w:val="1F497D" w:themeColor="text2"/>
            <w:sz w:val="20"/>
            <w:lang w:val="ca-ES"/>
          </w:rPr>
          <w:t>Homogeneïtat, atès que una vegada establertes les regles de selecció i sintonitzat l'algorisme l'execució no contindrà les discrepàncies i biaixos que inevitablement introdueix el factor humà</w:t>
        </w:r>
      </w:ins>
    </w:p>
    <w:p w14:paraId="2EC72F5A" w14:textId="77777777" w:rsidR="00184B9F" w:rsidRPr="00184B9F" w:rsidRDefault="00184B9F">
      <w:pPr>
        <w:pStyle w:val="Textoindependiente"/>
        <w:numPr>
          <w:ilvl w:val="0"/>
          <w:numId w:val="12"/>
        </w:numPr>
        <w:rPr>
          <w:ins w:id="341" w:author="jordi" w:date="2021-03-06T10:21:00Z"/>
          <w:rFonts w:ascii="Helvetica" w:hAnsi="Helvetica"/>
          <w:bCs/>
          <w:i w:val="0"/>
          <w:noProof/>
          <w:color w:val="1F497D" w:themeColor="text2"/>
          <w:sz w:val="20"/>
          <w:lang w:val="ca-ES"/>
        </w:rPr>
        <w:pPrChange w:id="342" w:author="jordi" w:date="2021-03-06T10:21:00Z">
          <w:pPr>
            <w:pStyle w:val="Textoindependiente"/>
          </w:pPr>
        </w:pPrChange>
      </w:pPr>
      <w:ins w:id="343" w:author="jordi" w:date="2021-03-06T10:21:00Z">
        <w:r w:rsidRPr="00184B9F">
          <w:rPr>
            <w:rFonts w:ascii="Helvetica" w:hAnsi="Helvetica"/>
            <w:bCs/>
            <w:i w:val="0"/>
            <w:noProof/>
            <w:color w:val="1F497D" w:themeColor="text2"/>
            <w:sz w:val="20"/>
            <w:lang w:val="ca-ES"/>
          </w:rPr>
          <w:t>Precisió, atès que el procés de captura i registre de la normativa es produeixen errors que podran evitar-se.</w:t>
        </w:r>
      </w:ins>
    </w:p>
    <w:p w14:paraId="51544B66" w14:textId="17B28EE4" w:rsidR="00184B9F" w:rsidRDefault="00184B9F" w:rsidP="00184B9F">
      <w:pPr>
        <w:pStyle w:val="Textoindependiente"/>
        <w:numPr>
          <w:ilvl w:val="0"/>
          <w:numId w:val="12"/>
        </w:numPr>
        <w:rPr>
          <w:ins w:id="344" w:author="jordi" w:date="2021-03-06T10:21:00Z"/>
          <w:rFonts w:ascii="Helvetica" w:hAnsi="Helvetica"/>
          <w:bCs/>
          <w:i w:val="0"/>
          <w:noProof/>
          <w:color w:val="1F497D" w:themeColor="text2"/>
          <w:sz w:val="20"/>
          <w:lang w:val="ca-ES"/>
        </w:rPr>
      </w:pPr>
      <w:ins w:id="345" w:author="jordi" w:date="2021-03-06T10:21:00Z">
        <w:r w:rsidRPr="00184B9F">
          <w:rPr>
            <w:rFonts w:ascii="Helvetica" w:hAnsi="Helvetica"/>
            <w:bCs/>
            <w:i w:val="0"/>
            <w:noProof/>
            <w:color w:val="1F497D" w:themeColor="text2"/>
            <w:sz w:val="20"/>
            <w:lang w:val="ca-ES"/>
          </w:rPr>
          <w:t>Increment Valor afegit, ja que els consultors queden alliberats d'aquesta tasca i poden emprar aquest temps a aportar major valor als clients</w:t>
        </w:r>
      </w:ins>
      <w:ins w:id="346" w:author="jordi" w:date="2021-03-06T10:22:00Z">
        <w:r>
          <w:rPr>
            <w:rFonts w:ascii="Helvetica" w:hAnsi="Helvetica"/>
            <w:bCs/>
            <w:i w:val="0"/>
            <w:noProof/>
            <w:color w:val="1F497D" w:themeColor="text2"/>
            <w:sz w:val="20"/>
            <w:lang w:val="ca-ES"/>
          </w:rPr>
          <w:t>.</w:t>
        </w:r>
      </w:ins>
    </w:p>
    <w:p w14:paraId="19D87D4F" w14:textId="7DF1F1B2" w:rsidR="00184B9F" w:rsidRDefault="00184B9F" w:rsidP="00184B9F">
      <w:pPr>
        <w:pStyle w:val="Textoindependiente"/>
        <w:rPr>
          <w:ins w:id="347" w:author="jordi" w:date="2021-03-06T10:21:00Z"/>
          <w:rFonts w:ascii="Helvetica" w:hAnsi="Helvetica"/>
          <w:bCs/>
          <w:i w:val="0"/>
          <w:noProof/>
          <w:color w:val="1F497D" w:themeColor="text2"/>
          <w:sz w:val="20"/>
          <w:lang w:val="ca-ES"/>
        </w:rPr>
      </w:pPr>
    </w:p>
    <w:p w14:paraId="45D23AC4" w14:textId="77777777" w:rsidR="00184B9F" w:rsidRPr="00575F0F" w:rsidRDefault="00184B9F" w:rsidP="00184B9F">
      <w:pPr>
        <w:pStyle w:val="Textoindependiente"/>
        <w:rPr>
          <w:rFonts w:ascii="Helvetica" w:hAnsi="Helvetica"/>
          <w:bCs/>
          <w:i w:val="0"/>
          <w:noProof/>
          <w:color w:val="1F497D" w:themeColor="text2"/>
          <w:sz w:val="20"/>
          <w:lang w:val="ca-ES"/>
          <w:rPrChange w:id="348" w:author="jordi" w:date="2021-03-06T10:11:00Z">
            <w:rPr>
              <w:color w:val="000000" w:themeColor="text1"/>
              <w:lang w:val="ca-ES"/>
            </w:rPr>
          </w:rPrChange>
        </w:rPr>
      </w:pPr>
    </w:p>
    <w:p w14:paraId="6339DF2D" w14:textId="148BC9F2" w:rsidR="00435FAF" w:rsidRPr="004B3C77" w:rsidDel="00C015EB" w:rsidRDefault="00435FAF" w:rsidP="00435FAF">
      <w:pPr>
        <w:tabs>
          <w:tab w:val="left" w:pos="360"/>
        </w:tabs>
        <w:spacing w:before="240" w:after="120"/>
        <w:rPr>
          <w:del w:id="349" w:author="jordi" w:date="2021-03-05T15:53:00Z"/>
          <w:rFonts w:ascii="Helvetica" w:hAnsi="Helvetica"/>
          <w:b/>
          <w:color w:val="000000" w:themeColor="text1"/>
          <w:sz w:val="20"/>
          <w:szCs w:val="20"/>
        </w:rPr>
      </w:pPr>
      <w:del w:id="350" w:author="jordi" w:date="2021-03-05T15:53:00Z">
        <w:r w:rsidRPr="004B3C77" w:rsidDel="00C015EB">
          <w:rPr>
            <w:rFonts w:ascii="Helvetica" w:hAnsi="Helvetica"/>
            <w:b/>
            <w:color w:val="000000" w:themeColor="text1"/>
            <w:sz w:val="20"/>
            <w:szCs w:val="20"/>
          </w:rPr>
          <w:delText>[Escriure aquí el contingut</w:delText>
        </w:r>
        <w:r w:rsidR="00D1595F" w:rsidRPr="004B3C77" w:rsidDel="00C015EB">
          <w:rPr>
            <w:rFonts w:ascii="Helvetica" w:hAnsi="Helvetica"/>
            <w:b/>
            <w:color w:val="000000" w:themeColor="text1"/>
            <w:sz w:val="20"/>
            <w:szCs w:val="20"/>
          </w:rPr>
          <w:delText xml:space="preserve"> (</w:delText>
        </w:r>
        <w:r w:rsidR="00001DA2" w:rsidRPr="004B3C77" w:rsidDel="00C015EB">
          <w:rPr>
            <w:rFonts w:ascii="Helvetica" w:hAnsi="Helvetica"/>
            <w:b/>
            <w:color w:val="000000" w:themeColor="text1"/>
            <w:sz w:val="20"/>
            <w:szCs w:val="20"/>
          </w:rPr>
          <w:delText xml:space="preserve">màxim </w:delText>
        </w:r>
        <w:r w:rsidR="006C6F48" w:rsidRPr="004B3C77" w:rsidDel="00C015EB">
          <w:rPr>
            <w:rFonts w:ascii="Helvetica" w:hAnsi="Helvetica"/>
            <w:b/>
            <w:color w:val="000000" w:themeColor="text1"/>
            <w:sz w:val="20"/>
            <w:szCs w:val="20"/>
          </w:rPr>
          <w:delText>2-3</w:delText>
        </w:r>
        <w:r w:rsidR="007D4FA1" w:rsidRPr="004B3C77" w:rsidDel="00C015EB">
          <w:rPr>
            <w:rFonts w:ascii="Helvetica" w:hAnsi="Helvetica"/>
            <w:b/>
            <w:color w:val="000000" w:themeColor="text1"/>
            <w:sz w:val="20"/>
            <w:szCs w:val="20"/>
          </w:rPr>
          <w:delText xml:space="preserve"> pàgines)</w:delText>
        </w:r>
        <w:r w:rsidRPr="004B3C77" w:rsidDel="00C015EB">
          <w:rPr>
            <w:rFonts w:ascii="Helvetica" w:hAnsi="Helvetica"/>
            <w:b/>
            <w:color w:val="000000" w:themeColor="text1"/>
            <w:sz w:val="20"/>
            <w:szCs w:val="20"/>
          </w:rPr>
          <w:delText>]</w:delText>
        </w:r>
      </w:del>
    </w:p>
    <w:p w14:paraId="3E33B590" w14:textId="77777777" w:rsidR="00BF51FF" w:rsidRPr="00CE68D0" w:rsidRDefault="00D1595F" w:rsidP="000F1201">
      <w:pPr>
        <w:pStyle w:val="Ttulo1"/>
        <w:numPr>
          <w:ilvl w:val="1"/>
          <w:numId w:val="4"/>
        </w:numPr>
        <w:rPr>
          <w:rFonts w:ascii="Helvetica" w:hAnsi="Helvetica"/>
          <w:color w:val="C00000"/>
          <w:sz w:val="24"/>
          <w:szCs w:val="24"/>
        </w:rPr>
      </w:pPr>
      <w:bookmarkStart w:id="351" w:name="_Toc290983544"/>
      <w:bookmarkStart w:id="352" w:name="_Toc291758938"/>
      <w:bookmarkStart w:id="353" w:name="_Toc290983546"/>
      <w:bookmarkStart w:id="354" w:name="_Toc291758940"/>
      <w:bookmarkStart w:id="355" w:name="_Toc290983547"/>
      <w:bookmarkStart w:id="356" w:name="_Toc291758941"/>
      <w:bookmarkStart w:id="357" w:name="_Toc290983548"/>
      <w:bookmarkStart w:id="358" w:name="_Toc291758942"/>
      <w:bookmarkStart w:id="359" w:name="_Toc319580503"/>
      <w:bookmarkStart w:id="360" w:name="_Toc319583536"/>
      <w:bookmarkStart w:id="361" w:name="_Toc319583574"/>
      <w:bookmarkStart w:id="362" w:name="_Toc319943255"/>
      <w:bookmarkStart w:id="363" w:name="_Toc295840847"/>
      <w:bookmarkStart w:id="364" w:name="_Toc295840898"/>
      <w:bookmarkStart w:id="365" w:name="_Toc295898603"/>
      <w:bookmarkStart w:id="366" w:name="_Toc295146077"/>
      <w:bookmarkStart w:id="367" w:name="_Toc295146078"/>
      <w:bookmarkStart w:id="368" w:name="_Toc295146079"/>
      <w:bookmarkStart w:id="369" w:name="_Toc295146081"/>
      <w:bookmarkStart w:id="370" w:name="_Toc291758957"/>
      <w:bookmarkStart w:id="371" w:name="_Toc291758959"/>
      <w:bookmarkStart w:id="372" w:name="_Toc291758960"/>
      <w:bookmarkStart w:id="373" w:name="_Toc320008512"/>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Pr="00CE68D0">
        <w:rPr>
          <w:rFonts w:ascii="Helvetica" w:hAnsi="Helvetica"/>
          <w:color w:val="C00000"/>
          <w:sz w:val="24"/>
          <w:szCs w:val="24"/>
        </w:rPr>
        <w:t>Proveïdor</w:t>
      </w:r>
      <w:r w:rsidR="0067411D" w:rsidRPr="00CE68D0">
        <w:rPr>
          <w:rFonts w:ascii="Helvetica" w:hAnsi="Helvetica"/>
          <w:color w:val="C00000"/>
          <w:sz w:val="24"/>
          <w:szCs w:val="24"/>
        </w:rPr>
        <w:t>/s</w:t>
      </w:r>
      <w:r w:rsidR="00A7590F" w:rsidRPr="00CE68D0">
        <w:rPr>
          <w:rFonts w:ascii="Helvetica" w:hAnsi="Helvetica"/>
          <w:color w:val="C00000"/>
          <w:sz w:val="24"/>
          <w:szCs w:val="24"/>
        </w:rPr>
        <w:t xml:space="preserve"> subcontractat</w:t>
      </w:r>
      <w:r w:rsidR="00102492" w:rsidRPr="00CE68D0">
        <w:rPr>
          <w:rFonts w:ascii="Helvetica" w:hAnsi="Helvetica"/>
          <w:color w:val="C00000"/>
          <w:sz w:val="24"/>
          <w:szCs w:val="24"/>
        </w:rPr>
        <w:t>/s</w:t>
      </w:r>
      <w:r w:rsidR="00A7590F" w:rsidRPr="00CE68D0">
        <w:rPr>
          <w:rFonts w:ascii="Helvetica" w:hAnsi="Helvetica"/>
          <w:color w:val="C00000"/>
          <w:sz w:val="24"/>
          <w:szCs w:val="24"/>
        </w:rPr>
        <w:t xml:space="preserve"> i p</w:t>
      </w:r>
      <w:r w:rsidR="00502669" w:rsidRPr="00CE68D0">
        <w:rPr>
          <w:rFonts w:ascii="Helvetica" w:hAnsi="Helvetica"/>
          <w:color w:val="C00000"/>
          <w:sz w:val="24"/>
          <w:szCs w:val="24"/>
        </w:rPr>
        <w:t>ressupost del servei</w:t>
      </w:r>
    </w:p>
    <w:p w14:paraId="60C92496" w14:textId="77777777" w:rsidR="00355B3F" w:rsidRPr="004B3C77" w:rsidRDefault="00355B3F" w:rsidP="000F1201">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s>
        <w:spacing w:before="240" w:after="0"/>
        <w:ind w:left="284" w:hanging="284"/>
        <w:rPr>
          <w:rFonts w:ascii="Helvetica" w:hAnsi="Helvetica"/>
          <w:color w:val="000000" w:themeColor="text1"/>
          <w:lang w:val="ca-ES"/>
        </w:rPr>
      </w:pPr>
      <w:r w:rsidRPr="00CE68D0">
        <w:rPr>
          <w:rFonts w:ascii="Helvetica" w:hAnsi="Helvetica"/>
          <w:color w:val="808080" w:themeColor="background1" w:themeShade="80"/>
          <w:lang w:val="ca-ES"/>
        </w:rPr>
        <w:t xml:space="preserve"> </w:t>
      </w:r>
      <w:r w:rsidR="008F2280" w:rsidRPr="004B3C77">
        <w:rPr>
          <w:rFonts w:ascii="Helvetica" w:hAnsi="Helvetica"/>
          <w:color w:val="000000" w:themeColor="text1"/>
          <w:lang w:val="ca-ES"/>
        </w:rPr>
        <w:t>En aquest apartat cal fer una</w:t>
      </w:r>
      <w:r w:rsidR="00BF51FF" w:rsidRPr="004B3C77">
        <w:rPr>
          <w:rFonts w:ascii="Helvetica" w:hAnsi="Helvetica"/>
          <w:color w:val="000000" w:themeColor="text1"/>
          <w:lang w:val="ca-ES"/>
        </w:rPr>
        <w:t xml:space="preserve"> descripció del</w:t>
      </w:r>
      <w:r w:rsidR="00102492" w:rsidRPr="004B3C77">
        <w:rPr>
          <w:rFonts w:ascii="Helvetica" w:hAnsi="Helvetica"/>
          <w:color w:val="000000" w:themeColor="text1"/>
          <w:lang w:val="ca-ES"/>
        </w:rPr>
        <w:t xml:space="preserve">s </w:t>
      </w:r>
      <w:r w:rsidR="00BF51FF" w:rsidRPr="004B3C77">
        <w:rPr>
          <w:rFonts w:ascii="Helvetica" w:hAnsi="Helvetica"/>
          <w:color w:val="000000" w:themeColor="text1"/>
          <w:lang w:val="ca-ES"/>
        </w:rPr>
        <w:t>proveïdor</w:t>
      </w:r>
      <w:r w:rsidR="00102492" w:rsidRPr="004B3C77">
        <w:rPr>
          <w:rFonts w:ascii="Helvetica" w:hAnsi="Helvetica"/>
          <w:color w:val="000000" w:themeColor="text1"/>
          <w:lang w:val="ca-ES"/>
        </w:rPr>
        <w:t>s</w:t>
      </w:r>
      <w:r w:rsidRPr="004B3C77">
        <w:rPr>
          <w:rFonts w:ascii="Helvetica" w:hAnsi="Helvetica"/>
          <w:color w:val="000000" w:themeColor="text1"/>
          <w:lang w:val="ca-ES"/>
        </w:rPr>
        <w:t xml:space="preserve"> </w:t>
      </w:r>
      <w:r w:rsidRPr="004B3C77">
        <w:rPr>
          <w:rFonts w:ascii="Helvetica" w:hAnsi="Helvetica"/>
          <w:b/>
          <w:bCs/>
          <w:color w:val="000000" w:themeColor="text1"/>
          <w:sz w:val="22"/>
          <w:szCs w:val="22"/>
          <w:vertAlign w:val="superscript"/>
          <w:lang w:val="ca-ES"/>
        </w:rPr>
        <w:t>(*)</w:t>
      </w:r>
      <w:r w:rsidR="00BF51FF" w:rsidRPr="004B3C77">
        <w:rPr>
          <w:rFonts w:ascii="Helvetica" w:hAnsi="Helvetica"/>
          <w:color w:val="000000" w:themeColor="text1"/>
          <w:lang w:val="ca-ES"/>
        </w:rPr>
        <w:t xml:space="preserve"> que </w:t>
      </w:r>
      <w:r w:rsidR="00102492" w:rsidRPr="004B3C77">
        <w:rPr>
          <w:rFonts w:ascii="Helvetica" w:hAnsi="Helvetica"/>
          <w:color w:val="000000" w:themeColor="text1"/>
          <w:lang w:val="ca-ES"/>
        </w:rPr>
        <w:t>realitzaran</w:t>
      </w:r>
      <w:r w:rsidR="00BF51FF" w:rsidRPr="004B3C77">
        <w:rPr>
          <w:rFonts w:ascii="Helvetica" w:hAnsi="Helvetica"/>
          <w:color w:val="000000" w:themeColor="text1"/>
          <w:lang w:val="ca-ES"/>
        </w:rPr>
        <w:t xml:space="preserve"> el servei sol·licitat</w:t>
      </w:r>
      <w:r w:rsidR="005B10CC" w:rsidRPr="004B3C77">
        <w:rPr>
          <w:rFonts w:ascii="Helvetica" w:hAnsi="Helvetica"/>
          <w:color w:val="000000" w:themeColor="text1"/>
          <w:lang w:val="ca-ES"/>
        </w:rPr>
        <w:t>.</w:t>
      </w:r>
      <w:r w:rsidRPr="004B3C77">
        <w:rPr>
          <w:rFonts w:ascii="Helvetica" w:hAnsi="Helvetica"/>
          <w:color w:val="000000" w:themeColor="text1"/>
          <w:lang w:val="ca-ES"/>
        </w:rPr>
        <w:t xml:space="preserve"> </w:t>
      </w:r>
      <w:r w:rsidR="00102492" w:rsidRPr="004B3C77">
        <w:rPr>
          <w:rFonts w:ascii="Helvetica" w:hAnsi="Helvetica"/>
          <w:color w:val="000000" w:themeColor="text1"/>
          <w:lang w:val="ca-ES"/>
        </w:rPr>
        <w:t>En el cas dels</w:t>
      </w:r>
      <w:r w:rsidRPr="004B3C77">
        <w:rPr>
          <w:rFonts w:ascii="Helvetica" w:hAnsi="Helvetica"/>
          <w:color w:val="000000" w:themeColor="text1"/>
          <w:lang w:val="ca-ES"/>
        </w:rPr>
        <w:t xml:space="preserve"> assessor</w:t>
      </w:r>
      <w:r w:rsidR="00102492" w:rsidRPr="004B3C77">
        <w:rPr>
          <w:rFonts w:ascii="Helvetica" w:hAnsi="Helvetica"/>
          <w:color w:val="000000" w:themeColor="text1"/>
          <w:lang w:val="ca-ES"/>
        </w:rPr>
        <w:t>s</w:t>
      </w:r>
      <w:r w:rsidRPr="004B3C77">
        <w:rPr>
          <w:rFonts w:ascii="Helvetica" w:hAnsi="Helvetica"/>
          <w:color w:val="000000" w:themeColor="text1"/>
          <w:lang w:val="ca-ES"/>
        </w:rPr>
        <w:t xml:space="preserve"> acreditat</w:t>
      </w:r>
      <w:r w:rsidR="00102492" w:rsidRPr="004B3C77">
        <w:rPr>
          <w:rFonts w:ascii="Helvetica" w:hAnsi="Helvetica"/>
          <w:color w:val="000000" w:themeColor="text1"/>
          <w:lang w:val="ca-ES"/>
        </w:rPr>
        <w:t>s</w:t>
      </w:r>
      <w:r w:rsidRPr="004B3C77">
        <w:rPr>
          <w:rFonts w:ascii="Helvetica" w:hAnsi="Helvetica"/>
          <w:color w:val="000000" w:themeColor="text1"/>
          <w:lang w:val="ca-ES"/>
        </w:rPr>
        <w:t xml:space="preserve"> per ACCIÓ cal indicar el </w:t>
      </w:r>
      <w:r w:rsidRPr="004B3C77">
        <w:rPr>
          <w:rFonts w:ascii="Helvetica" w:hAnsi="Helvetica"/>
          <w:b/>
          <w:bCs/>
          <w:color w:val="000000" w:themeColor="text1"/>
          <w:lang w:val="ca-ES"/>
        </w:rPr>
        <w:t>nom complert</w:t>
      </w:r>
      <w:r w:rsidRPr="004B3C77">
        <w:rPr>
          <w:rFonts w:ascii="Helvetica" w:hAnsi="Helvetica"/>
          <w:color w:val="000000" w:themeColor="text1"/>
          <w:lang w:val="ca-ES"/>
        </w:rPr>
        <w:t xml:space="preserve"> de l’assessor.</w:t>
      </w:r>
    </w:p>
    <w:p w14:paraId="1F8D6F14" w14:textId="77777777" w:rsidR="00355B3F" w:rsidRPr="004B3C77" w:rsidRDefault="00355B3F" w:rsidP="00355B3F">
      <w:pPr>
        <w:pStyle w:val="SuggestedContent"/>
        <w:pBdr>
          <w:top w:val="none" w:sz="0" w:space="0" w:color="auto"/>
          <w:left w:val="none" w:sz="0" w:space="0" w:color="auto"/>
          <w:bottom w:val="none" w:sz="0" w:space="0" w:color="auto"/>
          <w:right w:val="none" w:sz="0" w:space="0" w:color="auto"/>
        </w:pBdr>
        <w:tabs>
          <w:tab w:val="left" w:pos="240"/>
          <w:tab w:val="left" w:pos="709"/>
        </w:tabs>
        <w:spacing w:before="240" w:after="0"/>
        <w:ind w:left="709" w:hanging="284"/>
        <w:rPr>
          <w:rFonts w:ascii="Helvetica" w:hAnsi="Helvetica"/>
          <w:i/>
          <w:snapToGrid w:val="0"/>
          <w:color w:val="000000" w:themeColor="text1"/>
          <w:lang w:val="ca-ES"/>
        </w:rPr>
      </w:pPr>
      <w:r w:rsidRPr="004B3C77">
        <w:rPr>
          <w:rFonts w:ascii="Helvetica" w:hAnsi="Helvetica"/>
          <w:b/>
          <w:i/>
          <w:color w:val="000000" w:themeColor="text1"/>
          <w:lang w:val="ca-ES"/>
        </w:rPr>
        <w:t>(*)   Important:</w:t>
      </w:r>
      <w:r w:rsidRPr="004B3C77">
        <w:rPr>
          <w:rFonts w:ascii="Helvetica" w:hAnsi="Helvetica"/>
          <w:i/>
          <w:color w:val="000000" w:themeColor="text1"/>
          <w:lang w:val="ca-ES"/>
        </w:rPr>
        <w:t xml:space="preserve"> cal tenir present que la subcontractació dels serveis cal fer-la a través d'algun d'aquests proveïdors acreditats per ACCIÓ:</w:t>
      </w:r>
    </w:p>
    <w:p w14:paraId="0FEB0AEA" w14:textId="77777777" w:rsidR="00355B3F" w:rsidRPr="000640DF" w:rsidRDefault="00355B3F" w:rsidP="000F1201">
      <w:pPr>
        <w:pStyle w:val="SuggestedContent"/>
        <w:numPr>
          <w:ilvl w:val="2"/>
          <w:numId w:val="3"/>
        </w:numPr>
        <w:pBdr>
          <w:top w:val="none" w:sz="0" w:space="0" w:color="auto"/>
          <w:left w:val="none" w:sz="0" w:space="0" w:color="auto"/>
          <w:bottom w:val="none" w:sz="0" w:space="0" w:color="auto"/>
          <w:right w:val="none" w:sz="0" w:space="0" w:color="auto"/>
        </w:pBdr>
        <w:tabs>
          <w:tab w:val="left" w:pos="240"/>
          <w:tab w:val="left" w:pos="360"/>
        </w:tabs>
        <w:spacing w:after="0"/>
        <w:ind w:left="993" w:hanging="142"/>
        <w:rPr>
          <w:rFonts w:ascii="Helvetica" w:hAnsi="Helvetica"/>
          <w:i/>
          <w:snapToGrid w:val="0"/>
          <w:color w:val="auto"/>
          <w:lang w:val="ca-ES"/>
        </w:rPr>
      </w:pPr>
      <w:r w:rsidRPr="004B3C77">
        <w:rPr>
          <w:rFonts w:ascii="Helvetica" w:hAnsi="Helvetica"/>
          <w:i/>
          <w:color w:val="000000" w:themeColor="text1"/>
          <w:lang w:val="ca-ES"/>
        </w:rPr>
        <w:lastRenderedPageBreak/>
        <w:t>Agents tecnològics amb el segell TECNIO</w:t>
      </w:r>
      <w:r w:rsidR="0078311D" w:rsidRPr="004B3C77">
        <w:rPr>
          <w:rFonts w:ascii="Helvetica" w:hAnsi="Helvetica"/>
          <w:i/>
          <w:color w:val="000000" w:themeColor="text1"/>
          <w:lang w:val="ca-ES"/>
        </w:rPr>
        <w:t xml:space="preserve"> (</w:t>
      </w:r>
      <w:hyperlink r:id="rId12" w:history="1">
        <w:r w:rsidR="0078311D" w:rsidRPr="004B3C77">
          <w:rPr>
            <w:rStyle w:val="Hipervnculo"/>
            <w:rFonts w:ascii="Helvetica" w:hAnsi="Helvetica"/>
            <w:i/>
            <w:color w:val="000000" w:themeColor="text1"/>
            <w:lang w:val="ca-ES"/>
          </w:rPr>
          <w:t>+ informació</w:t>
        </w:r>
      </w:hyperlink>
      <w:r w:rsidR="0078311D" w:rsidRPr="004B3C77">
        <w:rPr>
          <w:rFonts w:ascii="Helvetica" w:hAnsi="Helvetica"/>
          <w:i/>
          <w:color w:val="000000" w:themeColor="text1"/>
          <w:lang w:val="ca-ES"/>
        </w:rPr>
        <w:t>)</w:t>
      </w:r>
    </w:p>
    <w:p w14:paraId="470E72C6" w14:textId="77777777" w:rsidR="00355B3F" w:rsidRPr="000640DF" w:rsidRDefault="00355B3F" w:rsidP="000F1201">
      <w:pPr>
        <w:pStyle w:val="SuggestedContent"/>
        <w:numPr>
          <w:ilvl w:val="2"/>
          <w:numId w:val="3"/>
        </w:numPr>
        <w:pBdr>
          <w:top w:val="none" w:sz="0" w:space="0" w:color="auto"/>
          <w:left w:val="none" w:sz="0" w:space="0" w:color="auto"/>
          <w:bottom w:val="none" w:sz="0" w:space="0" w:color="auto"/>
          <w:right w:val="none" w:sz="0" w:space="0" w:color="auto"/>
        </w:pBdr>
        <w:tabs>
          <w:tab w:val="left" w:pos="240"/>
          <w:tab w:val="left" w:pos="360"/>
        </w:tabs>
        <w:spacing w:after="0"/>
        <w:ind w:left="993" w:hanging="142"/>
        <w:rPr>
          <w:rFonts w:ascii="Helvetica" w:hAnsi="Helvetica"/>
          <w:i/>
          <w:color w:val="auto"/>
          <w:lang w:val="ca-ES"/>
        </w:rPr>
      </w:pPr>
      <w:r w:rsidRPr="000640DF">
        <w:rPr>
          <w:rFonts w:ascii="Helvetica" w:hAnsi="Helvetica"/>
          <w:i/>
          <w:color w:val="auto"/>
          <w:lang w:val="ca-ES"/>
        </w:rPr>
        <w:t>Assessors acreditats per ACCIÓ en l'àmbit sectorial R</w:t>
      </w:r>
      <w:r w:rsidRPr="004B3C77">
        <w:rPr>
          <w:rFonts w:ascii="Helvetica" w:hAnsi="Helvetica"/>
          <w:i/>
          <w:color w:val="000000" w:themeColor="text1"/>
          <w:lang w:val="ca-ES"/>
        </w:rPr>
        <w:t>IS3CAT d'Indústria 4.0, i en almenys una de les següents àrees d’expertesa: estratègia, tecnologia, operacions i organització</w:t>
      </w:r>
      <w:r w:rsidR="0078311D" w:rsidRPr="004B3C77">
        <w:rPr>
          <w:rFonts w:ascii="Helvetica" w:hAnsi="Helvetica"/>
          <w:i/>
          <w:color w:val="000000" w:themeColor="text1"/>
          <w:lang w:val="ca-ES"/>
        </w:rPr>
        <w:t xml:space="preserve"> (</w:t>
      </w:r>
      <w:hyperlink r:id="rId13" w:history="1">
        <w:r w:rsidR="0078311D" w:rsidRPr="004B3C77">
          <w:rPr>
            <w:rStyle w:val="Hipervnculo"/>
            <w:rFonts w:ascii="Helvetica" w:hAnsi="Helvetica"/>
            <w:i/>
            <w:color w:val="000000" w:themeColor="text1"/>
            <w:lang w:val="ca-ES"/>
          </w:rPr>
          <w:t>+ infor</w:t>
        </w:r>
        <w:r w:rsidR="0078311D" w:rsidRPr="004B3C77">
          <w:rPr>
            <w:rStyle w:val="Hipervnculo"/>
            <w:rFonts w:ascii="Helvetica" w:hAnsi="Helvetica"/>
            <w:i/>
            <w:color w:val="000000" w:themeColor="text1"/>
            <w:lang w:val="ca-ES"/>
          </w:rPr>
          <w:t>m</w:t>
        </w:r>
        <w:r w:rsidR="0078311D" w:rsidRPr="004B3C77">
          <w:rPr>
            <w:rStyle w:val="Hipervnculo"/>
            <w:rFonts w:ascii="Helvetica" w:hAnsi="Helvetica"/>
            <w:i/>
            <w:color w:val="000000" w:themeColor="text1"/>
            <w:lang w:val="ca-ES"/>
          </w:rPr>
          <w:t>ació</w:t>
        </w:r>
      </w:hyperlink>
      <w:r w:rsidR="0078311D" w:rsidRPr="004B3C77">
        <w:rPr>
          <w:rFonts w:ascii="Helvetica" w:hAnsi="Helvetica"/>
          <w:i/>
          <w:color w:val="000000" w:themeColor="text1"/>
          <w:lang w:val="ca-ES"/>
        </w:rPr>
        <w:t>)</w:t>
      </w:r>
    </w:p>
    <w:p w14:paraId="1055DF83" w14:textId="77777777" w:rsidR="001303B4" w:rsidRPr="004B3C77" w:rsidRDefault="008F2280" w:rsidP="008F2280">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284"/>
        <w:rPr>
          <w:rFonts w:ascii="Helvetica" w:hAnsi="Helvetica"/>
          <w:color w:val="000000" w:themeColor="text1"/>
          <w:lang w:val="ca-ES"/>
        </w:rPr>
      </w:pPr>
      <w:r w:rsidRPr="000640DF">
        <w:rPr>
          <w:rFonts w:ascii="Helvetica" w:hAnsi="Helvetica"/>
          <w:color w:val="auto"/>
          <w:lang w:val="ca-ES"/>
        </w:rPr>
        <w:t xml:space="preserve">Per </w:t>
      </w:r>
      <w:r w:rsidRPr="004B3C77">
        <w:rPr>
          <w:rFonts w:ascii="Helvetica" w:hAnsi="Helvetica"/>
          <w:b/>
          <w:color w:val="000000" w:themeColor="text1"/>
          <w:lang w:val="ca-ES"/>
        </w:rPr>
        <w:t>cadascun dels proveïdors subcontractats</w:t>
      </w:r>
      <w:r w:rsidRPr="004B3C77">
        <w:rPr>
          <w:rFonts w:ascii="Helvetica" w:hAnsi="Helvetica"/>
          <w:color w:val="000000" w:themeColor="text1"/>
          <w:lang w:val="ca-ES"/>
        </w:rPr>
        <w:t xml:space="preserve"> que realitzaran el servei sol·licitat cal descriure </w:t>
      </w:r>
      <w:r w:rsidR="00366929" w:rsidRPr="004B3C77">
        <w:rPr>
          <w:rFonts w:ascii="Helvetica" w:hAnsi="Helvetica"/>
          <w:color w:val="000000" w:themeColor="text1"/>
          <w:lang w:val="ca-ES"/>
        </w:rPr>
        <w:t xml:space="preserve">la següent informació: </w:t>
      </w:r>
    </w:p>
    <w:p w14:paraId="496C664D" w14:textId="35C745DD" w:rsidR="008F2280" w:rsidRPr="004B3C77" w:rsidRDefault="008F2280" w:rsidP="008F2280">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4B3C77">
        <w:rPr>
          <w:rFonts w:ascii="Helvetica" w:hAnsi="Helvetica"/>
          <w:color w:val="000000" w:themeColor="text1"/>
          <w:lang w:val="ca-ES"/>
        </w:rPr>
        <w:t xml:space="preserve">Descripció del proveïdor.. </w:t>
      </w:r>
    </w:p>
    <w:p w14:paraId="2034A6F5" w14:textId="30A86553" w:rsidR="000640DF" w:rsidRDefault="000640DF"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rPr>
          <w:rFonts w:ascii="Helvetica" w:hAnsi="Helvetica"/>
          <w:color w:val="000000" w:themeColor="text1"/>
          <w:lang w:val="ca-ES"/>
        </w:rPr>
      </w:pPr>
      <w:r>
        <w:rPr>
          <w:rFonts w:ascii="Helvetica" w:hAnsi="Helvetica"/>
          <w:color w:val="000000" w:themeColor="text1"/>
          <w:lang w:val="ca-ES"/>
        </w:rPr>
        <w:t xml:space="preserve">Nom </w:t>
      </w:r>
      <w:r w:rsidR="00A544F9">
        <w:rPr>
          <w:rFonts w:ascii="Helvetica" w:hAnsi="Helvetica"/>
          <w:color w:val="000000" w:themeColor="text1"/>
          <w:lang w:val="ca-ES"/>
        </w:rPr>
        <w:t xml:space="preserve">i cognoms </w:t>
      </w:r>
      <w:r>
        <w:rPr>
          <w:rFonts w:ascii="Helvetica" w:hAnsi="Helvetica"/>
          <w:color w:val="000000" w:themeColor="text1"/>
          <w:lang w:val="ca-ES"/>
        </w:rPr>
        <w:t>de l’assessor:</w:t>
      </w:r>
      <w:r w:rsidR="00A544F9">
        <w:rPr>
          <w:rFonts w:ascii="Helvetica" w:hAnsi="Helvetica"/>
          <w:color w:val="000000" w:themeColor="text1"/>
          <w:lang w:val="ca-ES"/>
        </w:rPr>
        <w:t xml:space="preserve"> </w:t>
      </w:r>
      <w:ins w:id="374" w:author="jordi" w:date="2021-03-06T10:28:00Z">
        <w:r w:rsidR="00AB5D5F">
          <w:rPr>
            <w:rFonts w:ascii="Helvetica" w:hAnsi="Helvetica"/>
            <w:color w:val="000000" w:themeColor="text1"/>
            <w:lang w:val="ca-ES"/>
          </w:rPr>
          <w:t>Alfredo</w:t>
        </w:r>
      </w:ins>
      <w:ins w:id="375" w:author="jordi" w:date="2021-03-05T16:41:00Z">
        <w:r w:rsidR="002B7A67">
          <w:rPr>
            <w:rFonts w:ascii="Helvetica" w:hAnsi="Helvetica"/>
            <w:color w:val="000000" w:themeColor="text1"/>
            <w:lang w:val="ca-ES"/>
          </w:rPr>
          <w:t xml:space="preserve"> Arias </w:t>
        </w:r>
        <w:proofErr w:type="spellStart"/>
        <w:r w:rsidR="002B7A67">
          <w:rPr>
            <w:rFonts w:ascii="Helvetica" w:hAnsi="Helvetica"/>
            <w:color w:val="000000" w:themeColor="text1"/>
            <w:lang w:val="ca-ES"/>
          </w:rPr>
          <w:t>Santaella</w:t>
        </w:r>
      </w:ins>
      <w:proofErr w:type="spellEnd"/>
      <w:del w:id="376" w:author="jordi" w:date="2021-03-05T16:41:00Z">
        <w:r w:rsidR="00A544F9" w:rsidDel="002B7A67">
          <w:rPr>
            <w:rFonts w:ascii="Helvetica" w:hAnsi="Helvetica"/>
            <w:color w:val="000000" w:themeColor="text1"/>
            <w:lang w:val="ca-ES"/>
          </w:rPr>
          <w:delText>______________________________________________</w:delText>
        </w:r>
      </w:del>
    </w:p>
    <w:p w14:paraId="26104406" w14:textId="77777777" w:rsidR="00AA3685" w:rsidRDefault="00AA3685"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rPr>
          <w:rFonts w:ascii="Helvetica" w:hAnsi="Helvetica"/>
          <w:color w:val="000000" w:themeColor="text1"/>
          <w:lang w:val="ca-ES"/>
        </w:rPr>
      </w:pPr>
      <w:r>
        <w:rPr>
          <w:rFonts w:ascii="Helvetica" w:hAnsi="Helvetica"/>
          <w:color w:val="000000" w:themeColor="text1"/>
          <w:lang w:val="ca-ES"/>
        </w:rPr>
        <w:t xml:space="preserve">Facturarà com autònom?: </w:t>
      </w:r>
    </w:p>
    <w:p w14:paraId="5DA37B14" w14:textId="6DCF8BE2" w:rsidR="00AA3685" w:rsidRDefault="00AA3685"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rPr>
          <w:rFonts w:ascii="Helvetica" w:hAnsi="Helvetica"/>
          <w:color w:val="000000" w:themeColor="text1"/>
          <w:lang w:val="ca-ES"/>
        </w:rPr>
      </w:pPr>
      <w:r>
        <w:rPr>
          <w:rFonts w:ascii="Helvetica" w:hAnsi="Helvetica"/>
          <w:color w:val="000000" w:themeColor="text1"/>
          <w:lang w:val="ca-ES"/>
        </w:rPr>
        <w:t xml:space="preserve"> </w:t>
      </w:r>
      <w:sdt>
        <w:sdtPr>
          <w:rPr>
            <w:rFonts w:ascii="Helvetica" w:hAnsi="Helvetica"/>
            <w:color w:val="000000" w:themeColor="text1"/>
            <w:lang w:val="ca-ES"/>
          </w:rPr>
          <w:id w:val="-1188206848"/>
          <w14:checkbox>
            <w14:checked w14:val="1"/>
            <w14:checkedState w14:val="2612" w14:font="MS Gothic"/>
            <w14:uncheckedState w14:val="2610" w14:font="MS Gothic"/>
          </w14:checkbox>
        </w:sdtPr>
        <w:sdtContent>
          <w:ins w:id="377" w:author="jordi" w:date="2021-03-05T16:41:00Z">
            <w:r w:rsidR="002B7A67" w:rsidRPr="002B7A67">
              <w:rPr>
                <w:rFonts w:ascii="MS Gothic" w:eastAsia="MS Gothic" w:hAnsi="MS Gothic" w:hint="eastAsia"/>
                <w:color w:val="000000" w:themeColor="text1"/>
                <w:lang w:val="ca-ES"/>
              </w:rPr>
              <w:t>☒</w:t>
            </w:r>
          </w:ins>
          <w:del w:id="378" w:author="jordi" w:date="2021-03-05T16:41:00Z">
            <w:r w:rsidRPr="002B7A67" w:rsidDel="002B7A67">
              <w:rPr>
                <w:rFonts w:ascii="MS Gothic" w:eastAsia="MS Gothic" w:hAnsi="MS Gothic"/>
                <w:color w:val="000000" w:themeColor="text1"/>
                <w:lang w:val="ca-ES"/>
              </w:rPr>
              <w:delText>☐</w:delText>
            </w:r>
          </w:del>
        </w:sdtContent>
      </w:sdt>
      <w:r w:rsidRPr="004B3C77">
        <w:rPr>
          <w:rFonts w:ascii="Helvetica" w:hAnsi="Helvetica"/>
          <w:color w:val="000000" w:themeColor="text1"/>
          <w:lang w:val="ca-ES"/>
        </w:rPr>
        <w:t xml:space="preserve"> SI</w:t>
      </w:r>
      <w:r>
        <w:rPr>
          <w:rFonts w:ascii="Helvetica" w:hAnsi="Helvetica"/>
          <w:color w:val="000000" w:themeColor="text1"/>
          <w:lang w:val="ca-ES"/>
        </w:rPr>
        <w:t>;</w:t>
      </w:r>
    </w:p>
    <w:p w14:paraId="75359597" w14:textId="27DF57E4" w:rsidR="00AA3685" w:rsidRDefault="00AA3685"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jc w:val="left"/>
        <w:rPr>
          <w:rFonts w:ascii="Helvetica" w:hAnsi="Helvetica"/>
          <w:color w:val="000000" w:themeColor="text1"/>
          <w:lang w:val="ca-ES"/>
        </w:rPr>
      </w:pPr>
      <w:r>
        <w:rPr>
          <w:rFonts w:ascii="Helvetica" w:hAnsi="Helvetica"/>
          <w:color w:val="000000" w:themeColor="text1"/>
          <w:lang w:val="ca-ES"/>
        </w:rPr>
        <w:t xml:space="preserve"> </w:t>
      </w:r>
      <w:sdt>
        <w:sdtPr>
          <w:rPr>
            <w:rFonts w:ascii="Helvetica" w:hAnsi="Helvetica"/>
            <w:i/>
            <w:color w:val="000000" w:themeColor="text1"/>
            <w:lang w:val="ca-ES"/>
          </w:rPr>
          <w:id w:val="-1940135034"/>
          <w14:checkbox>
            <w14:checked w14:val="0"/>
            <w14:checkedState w14:val="2612" w14:font="MS Gothic"/>
            <w14:uncheckedState w14:val="2610" w14:font="MS Gothic"/>
          </w14:checkbox>
        </w:sdtPr>
        <w:sdtContent>
          <w:r w:rsidRPr="004B3C77">
            <w:rPr>
              <w:rFonts w:ascii="MS Gothic" w:eastAsia="MS Gothic" w:hAnsi="MS Gothic"/>
              <w:color w:val="000000" w:themeColor="text1"/>
              <w:lang w:val="ca-ES"/>
            </w:rPr>
            <w:t>☐</w:t>
          </w:r>
        </w:sdtContent>
      </w:sdt>
      <w:r w:rsidRPr="004B3C77">
        <w:rPr>
          <w:rFonts w:ascii="Helvetica" w:hAnsi="Helvetica"/>
          <w:color w:val="000000" w:themeColor="text1"/>
          <w:lang w:val="ca-ES"/>
        </w:rPr>
        <w:t xml:space="preserve"> NO</w:t>
      </w:r>
      <w:r>
        <w:rPr>
          <w:rFonts w:ascii="Helvetica" w:hAnsi="Helvetica"/>
          <w:color w:val="000000" w:themeColor="text1"/>
          <w:lang w:val="ca-ES"/>
        </w:rPr>
        <w:t xml:space="preserve"> (si està en nòmina d’una empresa proveïdora de serveis, indicar el nom de l’e</w:t>
      </w:r>
      <w:r w:rsidR="000640DF">
        <w:rPr>
          <w:rFonts w:ascii="Helvetica" w:hAnsi="Helvetica"/>
          <w:color w:val="000000" w:themeColor="text1"/>
          <w:lang w:val="ca-ES"/>
        </w:rPr>
        <w:t xml:space="preserve">mpresa </w:t>
      </w:r>
      <w:r>
        <w:rPr>
          <w:rFonts w:ascii="Helvetica" w:hAnsi="Helvetica"/>
          <w:color w:val="000000" w:themeColor="text1"/>
          <w:lang w:val="ca-ES"/>
        </w:rPr>
        <w:t>a través de la que facturarà el servei: _____________________________________________________________________</w:t>
      </w:r>
      <w:r w:rsidRPr="00AA3685">
        <w:rPr>
          <w:rFonts w:ascii="Helvetica" w:hAnsi="Helvetica"/>
          <w:color w:val="000000" w:themeColor="text1"/>
          <w:lang w:val="ca-ES"/>
        </w:rPr>
        <w:t>)</w:t>
      </w:r>
    </w:p>
    <w:p w14:paraId="5E9D7D46" w14:textId="6DBAFDED" w:rsidR="005B10CC" w:rsidRPr="004B3C77" w:rsidRDefault="005B10CC" w:rsidP="008F2280">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4B3C77">
        <w:rPr>
          <w:rFonts w:ascii="Helvetica" w:hAnsi="Helvetica"/>
          <w:color w:val="000000" w:themeColor="text1"/>
          <w:lang w:val="ca-ES"/>
        </w:rPr>
        <w:t>Justificació de la necessitat</w:t>
      </w:r>
      <w:r w:rsidR="003F270D" w:rsidRPr="004B3C77">
        <w:rPr>
          <w:rFonts w:ascii="Helvetica" w:hAnsi="Helvetica"/>
          <w:color w:val="000000" w:themeColor="text1"/>
          <w:lang w:val="ca-ES"/>
        </w:rPr>
        <w:t xml:space="preserve"> i idoneïtat</w:t>
      </w:r>
      <w:r w:rsidRPr="004B3C77">
        <w:rPr>
          <w:rFonts w:ascii="Helvetica" w:hAnsi="Helvetica"/>
          <w:color w:val="000000" w:themeColor="text1"/>
          <w:lang w:val="ca-ES"/>
        </w:rPr>
        <w:t xml:space="preserve"> del proveïdo</w:t>
      </w:r>
      <w:r w:rsidR="008F2280" w:rsidRPr="004B3C77">
        <w:rPr>
          <w:rFonts w:ascii="Helvetica" w:hAnsi="Helvetica"/>
          <w:color w:val="000000" w:themeColor="text1"/>
          <w:lang w:val="ca-ES"/>
        </w:rPr>
        <w:t xml:space="preserve">r i descripció de les activitats que realitzarà en el marc de l’actuació subvencionada. </w:t>
      </w:r>
    </w:p>
    <w:p w14:paraId="5ADBD672" w14:textId="38CFF040" w:rsidR="00D31AEE" w:rsidRPr="006A24B4" w:rsidRDefault="006A24B4" w:rsidP="006A24B4">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6A24B4">
        <w:rPr>
          <w:rFonts w:ascii="Helvetica" w:hAnsi="Helvetica"/>
          <w:color w:val="000000" w:themeColor="text1"/>
          <w:lang w:val="ca-ES"/>
        </w:rPr>
        <w:t>L’assessor ha d’estar acreditat per ACCIÓ en una de les següents àrees d’expertesa: (Estratègia / Tecnologia / Operacions i organització) i en l’àmbit RIS3CAT (Indústria 4.0). Per més informació consulteu “</w:t>
      </w:r>
      <w:hyperlink r:id="rId14" w:history="1">
        <w:r w:rsidRPr="006A24B4">
          <w:rPr>
            <w:rStyle w:val="Hipervnculo"/>
            <w:rFonts w:ascii="Helvetica" w:hAnsi="Helvetica"/>
            <w:lang w:val="ca-ES"/>
          </w:rPr>
          <w:t>processos d’acreditació</w:t>
        </w:r>
      </w:hyperlink>
      <w:r w:rsidRPr="006A24B4">
        <w:rPr>
          <w:rFonts w:ascii="Helvetica" w:hAnsi="Helvetica"/>
          <w:color w:val="000000" w:themeColor="text1"/>
          <w:lang w:val="ca-ES"/>
        </w:rPr>
        <w:t xml:space="preserve">”. </w:t>
      </w:r>
      <w:r w:rsidR="00D96669" w:rsidRPr="006A24B4">
        <w:rPr>
          <w:rFonts w:ascii="Helvetica" w:hAnsi="Helvetica"/>
          <w:color w:val="000000" w:themeColor="text1"/>
          <w:lang w:val="ca-ES"/>
        </w:rPr>
        <w:t>Si</w:t>
      </w:r>
      <w:r w:rsidR="0078311D" w:rsidRPr="006A24B4">
        <w:rPr>
          <w:rFonts w:ascii="Helvetica" w:hAnsi="Helvetica"/>
          <w:color w:val="000000" w:themeColor="text1"/>
          <w:lang w:val="ca-ES"/>
        </w:rPr>
        <w:t xml:space="preserve"> </w:t>
      </w:r>
      <w:r w:rsidR="00D96669" w:rsidRPr="006A24B4">
        <w:rPr>
          <w:rFonts w:ascii="Helvetica" w:hAnsi="Helvetica"/>
          <w:color w:val="000000" w:themeColor="text1"/>
          <w:lang w:val="ca-ES"/>
        </w:rPr>
        <w:t>e</w:t>
      </w:r>
      <w:r w:rsidR="00D31AEE" w:rsidRPr="006A24B4">
        <w:rPr>
          <w:rFonts w:ascii="Helvetica" w:hAnsi="Helvetica"/>
          <w:color w:val="000000" w:themeColor="text1"/>
          <w:lang w:val="ca-ES"/>
        </w:rPr>
        <w:t xml:space="preserve">l proveïdor està acreditat </w:t>
      </w:r>
      <w:r w:rsidR="00A544F9" w:rsidRPr="006A24B4">
        <w:rPr>
          <w:rFonts w:ascii="Helvetica" w:hAnsi="Helvetica"/>
          <w:color w:val="000000" w:themeColor="text1"/>
          <w:lang w:val="ca-ES"/>
        </w:rPr>
        <w:t xml:space="preserve">per ACCIÓ en </w:t>
      </w:r>
      <w:r w:rsidR="00D31AEE" w:rsidRPr="006A24B4">
        <w:rPr>
          <w:rFonts w:ascii="Helvetica" w:hAnsi="Helvetica"/>
          <w:color w:val="000000" w:themeColor="text1"/>
          <w:lang w:val="ca-ES"/>
        </w:rPr>
        <w:t>i</w:t>
      </w:r>
      <w:r w:rsidR="00BD4AA4" w:rsidRPr="006A24B4">
        <w:rPr>
          <w:rFonts w:ascii="Helvetica" w:hAnsi="Helvetica"/>
          <w:color w:val="000000" w:themeColor="text1"/>
          <w:lang w:val="ca-ES"/>
        </w:rPr>
        <w:t xml:space="preserve"> amb data d’acreditació vigent en el moment de fer la present sol·licitud</w:t>
      </w:r>
      <w:r w:rsidR="00CE68D0" w:rsidRPr="006A24B4">
        <w:rPr>
          <w:rFonts w:ascii="Helvetica" w:hAnsi="Helvetica"/>
          <w:color w:val="000000" w:themeColor="text1"/>
          <w:lang w:val="ca-ES"/>
        </w:rPr>
        <w:t xml:space="preserve">, </w:t>
      </w:r>
      <w:r w:rsidR="00D066C1" w:rsidRPr="006A24B4">
        <w:rPr>
          <w:rFonts w:ascii="Helvetica" w:hAnsi="Helvetica"/>
          <w:color w:val="000000" w:themeColor="text1"/>
          <w:lang w:val="ca-ES"/>
        </w:rPr>
        <w:t xml:space="preserve">marqueu </w:t>
      </w:r>
      <w:r w:rsidR="00D96669" w:rsidRPr="006A24B4">
        <w:rPr>
          <w:rFonts w:ascii="Helvetica" w:hAnsi="Helvetica"/>
          <w:color w:val="000000" w:themeColor="text1"/>
          <w:lang w:val="ca-ES"/>
        </w:rPr>
        <w:t>“SI”. En cas contrari indiqueu “NO”.</w:t>
      </w:r>
      <w:r w:rsidR="00BD4AA4" w:rsidRPr="006A24B4">
        <w:rPr>
          <w:rFonts w:ascii="Helvetica" w:hAnsi="Helvetica"/>
          <w:color w:val="000000" w:themeColor="text1"/>
          <w:lang w:val="ca-ES"/>
        </w:rPr>
        <w:t xml:space="preserve"> </w:t>
      </w:r>
    </w:p>
    <w:p w14:paraId="3EBEC275" w14:textId="77777777" w:rsidR="00D066C1" w:rsidRPr="004B3C77" w:rsidRDefault="00D066C1" w:rsidP="00C14E20">
      <w:pPr>
        <w:pStyle w:val="Textoindependiente"/>
        <w:rPr>
          <w:color w:val="000000" w:themeColor="text1"/>
          <w:lang w:val="ca-ES"/>
        </w:rPr>
      </w:pPr>
    </w:p>
    <w:p w14:paraId="3736E3B0" w14:textId="7E21E61F" w:rsidR="00BD4AA4" w:rsidRPr="004B3C77" w:rsidRDefault="00BD4AA4" w:rsidP="00BD4AA4">
      <w:pPr>
        <w:pStyle w:val="Textoindependiente"/>
        <w:rPr>
          <w:rFonts w:ascii="Helvetica" w:hAnsi="Helvetica"/>
          <w:i w:val="0"/>
          <w:snapToGrid/>
          <w:color w:val="000000" w:themeColor="text1"/>
          <w:sz w:val="20"/>
          <w:lang w:val="ca-ES"/>
        </w:rPr>
      </w:pPr>
      <w:r w:rsidRPr="004B3C77">
        <w:rPr>
          <w:rFonts w:ascii="Helvetica" w:hAnsi="Helvetica"/>
          <w:i w:val="0"/>
          <w:snapToGrid/>
          <w:color w:val="000000" w:themeColor="text1"/>
          <w:sz w:val="20"/>
          <w:lang w:val="ca-ES"/>
        </w:rPr>
        <w:t xml:space="preserve">              </w:t>
      </w:r>
      <w:sdt>
        <w:sdtPr>
          <w:rPr>
            <w:rFonts w:ascii="Helvetica" w:hAnsi="Helvetica"/>
            <w:i w:val="0"/>
            <w:snapToGrid/>
            <w:color w:val="000000" w:themeColor="text1"/>
            <w:sz w:val="20"/>
            <w:lang w:val="ca-ES"/>
          </w:rPr>
          <w:id w:val="1967229433"/>
          <w14:checkbox>
            <w14:checked w14:val="1"/>
            <w14:checkedState w14:val="2612" w14:font="MS Gothic"/>
            <w14:uncheckedState w14:val="2610" w14:font="MS Gothic"/>
          </w14:checkbox>
        </w:sdtPr>
        <w:sdtContent>
          <w:ins w:id="379" w:author="jordi" w:date="2021-03-05T16:41:00Z">
            <w:r w:rsidR="002B7A67">
              <w:rPr>
                <w:rFonts w:ascii="MS Gothic" w:eastAsia="MS Gothic" w:hAnsi="MS Gothic" w:hint="eastAsia"/>
                <w:i w:val="0"/>
                <w:snapToGrid/>
                <w:color w:val="000000" w:themeColor="text1"/>
                <w:sz w:val="20"/>
                <w:lang w:val="ca-ES"/>
              </w:rPr>
              <w:t>☒</w:t>
            </w:r>
          </w:ins>
          <w:del w:id="380" w:author="jordi" w:date="2021-03-05T16:41:00Z">
            <w:r w:rsidR="00D066C1" w:rsidRPr="004B3C77" w:rsidDel="002B7A67">
              <w:rPr>
                <w:rFonts w:ascii="MS Gothic" w:eastAsia="MS Gothic" w:hAnsi="MS Gothic"/>
                <w:i w:val="0"/>
                <w:snapToGrid/>
                <w:color w:val="000000" w:themeColor="text1"/>
                <w:sz w:val="20"/>
                <w:lang w:val="ca-ES"/>
              </w:rPr>
              <w:delText>☐</w:delText>
            </w:r>
          </w:del>
        </w:sdtContent>
      </w:sdt>
      <w:r w:rsidR="00D066C1" w:rsidRPr="004B3C77">
        <w:rPr>
          <w:rFonts w:ascii="Helvetica" w:hAnsi="Helvetica"/>
          <w:i w:val="0"/>
          <w:snapToGrid/>
          <w:color w:val="000000" w:themeColor="text1"/>
          <w:sz w:val="20"/>
          <w:lang w:val="ca-ES"/>
        </w:rPr>
        <w:t xml:space="preserve"> </w:t>
      </w:r>
      <w:r w:rsidRPr="004B3C77">
        <w:rPr>
          <w:rFonts w:ascii="Helvetica" w:hAnsi="Helvetica"/>
          <w:i w:val="0"/>
          <w:snapToGrid/>
          <w:color w:val="000000" w:themeColor="text1"/>
          <w:sz w:val="20"/>
          <w:lang w:val="ca-ES"/>
        </w:rPr>
        <w:t>S</w:t>
      </w:r>
      <w:r w:rsidR="00D066C1" w:rsidRPr="004B3C77">
        <w:rPr>
          <w:rFonts w:ascii="Helvetica" w:hAnsi="Helvetica"/>
          <w:i w:val="0"/>
          <w:snapToGrid/>
          <w:color w:val="000000" w:themeColor="text1"/>
          <w:sz w:val="20"/>
          <w:lang w:val="ca-ES"/>
        </w:rPr>
        <w:t>I</w:t>
      </w:r>
    </w:p>
    <w:p w14:paraId="4FC9A0F7" w14:textId="77777777" w:rsidR="00D066C1" w:rsidRPr="004B3C77" w:rsidRDefault="00D066C1" w:rsidP="00BD4AA4">
      <w:pPr>
        <w:pStyle w:val="Textoindependiente"/>
        <w:rPr>
          <w:rFonts w:ascii="Helvetica" w:hAnsi="Helvetica"/>
          <w:i w:val="0"/>
          <w:snapToGrid/>
          <w:color w:val="000000" w:themeColor="text1"/>
          <w:sz w:val="20"/>
          <w:lang w:val="ca-ES"/>
        </w:rPr>
      </w:pPr>
    </w:p>
    <w:p w14:paraId="05310F42" w14:textId="77777777" w:rsidR="00D066C1" w:rsidRPr="004B3C77" w:rsidRDefault="00D066C1" w:rsidP="00BD4AA4">
      <w:pPr>
        <w:pStyle w:val="Textoindependiente"/>
        <w:rPr>
          <w:rFonts w:ascii="Helvetica" w:hAnsi="Helvetica"/>
          <w:i w:val="0"/>
          <w:snapToGrid/>
          <w:color w:val="000000" w:themeColor="text1"/>
          <w:sz w:val="20"/>
          <w:lang w:val="ca-ES"/>
        </w:rPr>
      </w:pPr>
      <w:r w:rsidRPr="004B3C77">
        <w:rPr>
          <w:rFonts w:ascii="Helvetica" w:hAnsi="Helvetica"/>
          <w:i w:val="0"/>
          <w:snapToGrid/>
          <w:color w:val="000000" w:themeColor="text1"/>
          <w:sz w:val="20"/>
          <w:lang w:val="ca-ES"/>
        </w:rPr>
        <w:t xml:space="preserve">              </w:t>
      </w:r>
      <w:sdt>
        <w:sdtPr>
          <w:rPr>
            <w:rFonts w:ascii="Helvetica" w:hAnsi="Helvetica"/>
            <w:i w:val="0"/>
            <w:snapToGrid/>
            <w:color w:val="000000" w:themeColor="text1"/>
            <w:sz w:val="20"/>
            <w:lang w:val="ca-ES"/>
          </w:rPr>
          <w:id w:val="-966499635"/>
          <w14:checkbox>
            <w14:checked w14:val="0"/>
            <w14:checkedState w14:val="2612" w14:font="MS Gothic"/>
            <w14:uncheckedState w14:val="2610" w14:font="MS Gothic"/>
          </w14:checkbox>
        </w:sdtPr>
        <w:sdtContent>
          <w:r w:rsidRPr="004B3C77">
            <w:rPr>
              <w:rFonts w:ascii="MS Gothic" w:eastAsia="MS Gothic" w:hAnsi="MS Gothic"/>
              <w:i w:val="0"/>
              <w:snapToGrid/>
              <w:color w:val="000000" w:themeColor="text1"/>
              <w:sz w:val="20"/>
              <w:lang w:val="ca-ES"/>
            </w:rPr>
            <w:t>☐</w:t>
          </w:r>
        </w:sdtContent>
      </w:sdt>
      <w:r w:rsidRPr="004B3C77">
        <w:rPr>
          <w:rFonts w:ascii="Helvetica" w:hAnsi="Helvetica"/>
          <w:i w:val="0"/>
          <w:snapToGrid/>
          <w:color w:val="000000" w:themeColor="text1"/>
          <w:sz w:val="20"/>
          <w:lang w:val="ca-ES"/>
        </w:rPr>
        <w:t xml:space="preserve"> NO</w:t>
      </w:r>
    </w:p>
    <w:p w14:paraId="4622FD31" w14:textId="77777777" w:rsidR="008F2280" w:rsidRPr="00CE68D0" w:rsidRDefault="008F2280" w:rsidP="00BD4AA4">
      <w:pPr>
        <w:pStyle w:val="Textoindependiente"/>
        <w:rPr>
          <w:rFonts w:ascii="Helvetica" w:hAnsi="Helvetica"/>
          <w:i w:val="0"/>
          <w:snapToGrid/>
          <w:color w:val="808080" w:themeColor="background1" w:themeShade="80"/>
          <w:sz w:val="20"/>
          <w:lang w:val="ca-ES"/>
        </w:rPr>
      </w:pPr>
    </w:p>
    <w:p w14:paraId="47580CB4" w14:textId="77777777" w:rsidR="00502669" w:rsidRPr="00CE68D0" w:rsidRDefault="00001DA2" w:rsidP="003D4F80">
      <w:pPr>
        <w:pStyle w:val="Textoindependiente"/>
        <w:rPr>
          <w:rFonts w:ascii="Helvetica" w:hAnsi="Helvetica"/>
          <w:b/>
          <w:i w:val="0"/>
          <w:sz w:val="20"/>
          <w:lang w:val="ca-ES"/>
        </w:rPr>
      </w:pPr>
      <w:r w:rsidRPr="00CE68D0">
        <w:rPr>
          <w:rFonts w:ascii="Helvetica" w:hAnsi="Helvetica"/>
          <w:b/>
          <w:i w:val="0"/>
          <w:sz w:val="20"/>
          <w:lang w:val="ca-ES"/>
        </w:rPr>
        <w:t>[Escriure aquí el contingut (màxim 1 pàgina]</w:t>
      </w:r>
    </w:p>
    <w:p w14:paraId="17EC2F4F" w14:textId="77777777" w:rsidR="0078311D" w:rsidRPr="00CE68D0" w:rsidRDefault="0078311D" w:rsidP="003D4F80">
      <w:pPr>
        <w:pStyle w:val="Textoindependiente"/>
        <w:rPr>
          <w:rFonts w:ascii="Helvetica" w:hAnsi="Helvetica"/>
          <w:b/>
          <w:i w:val="0"/>
          <w:sz w:val="20"/>
          <w:lang w:val="ca-ES"/>
        </w:rPr>
      </w:pPr>
    </w:p>
    <w:bookmarkEnd w:id="373"/>
    <w:p w14:paraId="5ADF9BFA" w14:textId="77777777" w:rsidR="00B103F6" w:rsidRPr="004B3C77" w:rsidRDefault="00F14A5E" w:rsidP="000F1201">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s>
        <w:spacing w:before="240" w:after="0"/>
        <w:ind w:left="0" w:firstLine="0"/>
        <w:rPr>
          <w:rFonts w:ascii="Helvetica" w:hAnsi="Helvetica"/>
          <w:color w:val="000000" w:themeColor="text1"/>
          <w:lang w:val="ca-ES"/>
        </w:rPr>
      </w:pPr>
      <w:r w:rsidRPr="004B3C77">
        <w:rPr>
          <w:rFonts w:ascii="Helvetica" w:hAnsi="Helvetica"/>
          <w:color w:val="000000" w:themeColor="text1"/>
          <w:lang w:val="ca-ES"/>
        </w:rPr>
        <w:t xml:space="preserve">Explicació i </w:t>
      </w:r>
      <w:r w:rsidR="00B103F6" w:rsidRPr="004B3C77">
        <w:rPr>
          <w:rFonts w:ascii="Helvetica" w:hAnsi="Helvetica"/>
          <w:color w:val="000000" w:themeColor="text1"/>
          <w:lang w:val="ca-ES"/>
        </w:rPr>
        <w:t xml:space="preserve">justificació </w:t>
      </w:r>
      <w:r w:rsidRPr="004B3C77">
        <w:rPr>
          <w:rFonts w:ascii="Helvetica" w:hAnsi="Helvetica"/>
          <w:color w:val="000000" w:themeColor="text1"/>
          <w:lang w:val="ca-ES"/>
        </w:rPr>
        <w:t>del pressupost</w:t>
      </w:r>
      <w:r w:rsidR="00B103F6" w:rsidRPr="004B3C77">
        <w:rPr>
          <w:rFonts w:ascii="Helvetica" w:hAnsi="Helvetica"/>
          <w:color w:val="000000" w:themeColor="text1"/>
          <w:lang w:val="ca-ES"/>
        </w:rPr>
        <w:t xml:space="preserve"> sol·licitat.</w:t>
      </w:r>
    </w:p>
    <w:p w14:paraId="4F6F9B17" w14:textId="77777777" w:rsidR="00CB4456" w:rsidRDefault="00CB4456" w:rsidP="00CB4456">
      <w:pPr>
        <w:pStyle w:val="Textoindependiente"/>
        <w:rPr>
          <w:lang w:val="ca-ES"/>
        </w:rPr>
      </w:pPr>
    </w:p>
    <w:p w14:paraId="6784D723" w14:textId="77777777" w:rsidR="009836EA" w:rsidRDefault="00001DA2" w:rsidP="003D4F80">
      <w:pPr>
        <w:pStyle w:val="Textoindependiente"/>
        <w:rPr>
          <w:ins w:id="381" w:author="Alfredo Arias" w:date="2021-03-11T09:56:00Z"/>
          <w:rFonts w:ascii="Helvetica" w:hAnsi="Helvetica"/>
          <w:b/>
          <w:i w:val="0"/>
          <w:sz w:val="20"/>
          <w:lang w:val="ca-ES"/>
        </w:rPr>
      </w:pPr>
      <w:r w:rsidRPr="00CE68D0">
        <w:rPr>
          <w:rFonts w:ascii="Helvetica" w:hAnsi="Helvetica"/>
          <w:b/>
          <w:i w:val="0"/>
          <w:sz w:val="20"/>
          <w:lang w:val="ca-ES"/>
        </w:rPr>
        <w:t>[Escriure aquí el contingut (màxim ½ pàgina]</w:t>
      </w:r>
      <w:ins w:id="382" w:author="Alfredo Arias" w:date="2021-03-11T08:43:00Z">
        <w:r w:rsidR="007159C9">
          <w:rPr>
            <w:rFonts w:ascii="Helvetica" w:hAnsi="Helvetica"/>
            <w:b/>
            <w:i w:val="0"/>
            <w:sz w:val="20"/>
            <w:lang w:val="ca-ES"/>
          </w:rPr>
          <w:t xml:space="preserve"> </w:t>
        </w:r>
      </w:ins>
    </w:p>
    <w:p w14:paraId="08B140D2" w14:textId="56D00560" w:rsidR="007159C9" w:rsidRDefault="007159C9" w:rsidP="003D4F80">
      <w:pPr>
        <w:pStyle w:val="Textoindependiente"/>
        <w:rPr>
          <w:ins w:id="383" w:author="Alfredo Arias" w:date="2021-03-11T08:48:00Z"/>
          <w:rFonts w:ascii="Helvetica" w:hAnsi="Helvetica"/>
          <w:bCs/>
          <w:i w:val="0"/>
          <w:sz w:val="20"/>
          <w:lang w:val="ca-ES"/>
        </w:rPr>
      </w:pPr>
      <w:ins w:id="384" w:author="Alfredo Arias" w:date="2021-03-11T08:44:00Z">
        <w:r>
          <w:rPr>
            <w:rFonts w:ascii="Helvetica" w:hAnsi="Helvetica"/>
            <w:bCs/>
            <w:i w:val="0"/>
            <w:sz w:val="20"/>
            <w:lang w:val="ca-ES"/>
          </w:rPr>
          <w:t xml:space="preserve">El projecte d’implementació consistirà en </w:t>
        </w:r>
      </w:ins>
      <w:ins w:id="385" w:author="Alfredo Arias" w:date="2021-03-11T10:08:00Z">
        <w:r w:rsidR="002A15EB">
          <w:rPr>
            <w:rFonts w:ascii="Helvetica" w:hAnsi="Helvetica"/>
            <w:bCs/>
            <w:i w:val="0"/>
            <w:sz w:val="20"/>
            <w:lang w:val="ca-ES"/>
          </w:rPr>
          <w:t xml:space="preserve">el disseny </w:t>
        </w:r>
      </w:ins>
      <w:ins w:id="386" w:author="Alfredo Arias" w:date="2021-03-11T08:44:00Z">
        <w:r>
          <w:rPr>
            <w:rFonts w:ascii="Helvetica" w:hAnsi="Helvetica"/>
            <w:bCs/>
            <w:i w:val="0"/>
            <w:sz w:val="20"/>
            <w:lang w:val="ca-ES"/>
          </w:rPr>
          <w:t xml:space="preserve">dels </w:t>
        </w:r>
      </w:ins>
      <w:ins w:id="387" w:author="Alfredo Arias" w:date="2021-03-11T08:45:00Z">
        <w:r>
          <w:rPr>
            <w:rFonts w:ascii="Helvetica" w:hAnsi="Helvetica"/>
            <w:bCs/>
            <w:i w:val="0"/>
            <w:sz w:val="20"/>
            <w:lang w:val="ca-ES"/>
          </w:rPr>
          <w:t xml:space="preserve">algorismes de detecció de correspondències entre les disposicions d’interès del client ja recollides a la </w:t>
        </w:r>
      </w:ins>
      <w:ins w:id="388" w:author="Alfredo Arias" w:date="2021-03-11T08:46:00Z">
        <w:r>
          <w:rPr>
            <w:rFonts w:ascii="Helvetica" w:hAnsi="Helvetica"/>
            <w:bCs/>
            <w:i w:val="0"/>
            <w:sz w:val="20"/>
            <w:lang w:val="ca-ES"/>
          </w:rPr>
          <w:t>base de coneixement que forma part de la seva proposta de valor, i</w:t>
        </w:r>
      </w:ins>
      <w:ins w:id="389" w:author="Alfredo Arias" w:date="2021-03-11T08:45:00Z">
        <w:r>
          <w:rPr>
            <w:rFonts w:ascii="Helvetica" w:hAnsi="Helvetica"/>
            <w:bCs/>
            <w:i w:val="0"/>
            <w:sz w:val="20"/>
            <w:lang w:val="ca-ES"/>
          </w:rPr>
          <w:t xml:space="preserve"> l</w:t>
        </w:r>
      </w:ins>
      <w:ins w:id="390" w:author="Alfredo Arias" w:date="2021-03-11T08:46:00Z">
        <w:r>
          <w:rPr>
            <w:rFonts w:ascii="Helvetica" w:hAnsi="Helvetica"/>
            <w:bCs/>
            <w:i w:val="0"/>
            <w:sz w:val="20"/>
            <w:lang w:val="ca-ES"/>
          </w:rPr>
          <w:t>es mencions a les disposicio</w:t>
        </w:r>
      </w:ins>
      <w:ins w:id="391" w:author="Alfredo Arias" w:date="2021-03-11T08:47:00Z">
        <w:r>
          <w:rPr>
            <w:rFonts w:ascii="Helvetica" w:hAnsi="Helvetica"/>
            <w:bCs/>
            <w:i w:val="0"/>
            <w:sz w:val="20"/>
            <w:lang w:val="ca-ES"/>
          </w:rPr>
          <w:t>ns, normes</w:t>
        </w:r>
      </w:ins>
      <w:ins w:id="392" w:author="Alfredo Arias" w:date="2021-03-11T08:49:00Z">
        <w:r>
          <w:rPr>
            <w:rFonts w:ascii="Helvetica" w:hAnsi="Helvetica"/>
            <w:bCs/>
            <w:i w:val="0"/>
            <w:sz w:val="20"/>
            <w:lang w:val="ca-ES"/>
          </w:rPr>
          <w:t>,</w:t>
        </w:r>
      </w:ins>
      <w:ins w:id="393" w:author="Alfredo Arias" w:date="2021-03-11T08:47:00Z">
        <w:r>
          <w:rPr>
            <w:rFonts w:ascii="Helvetica" w:hAnsi="Helvetica"/>
            <w:bCs/>
            <w:i w:val="0"/>
            <w:sz w:val="20"/>
            <w:lang w:val="ca-ES"/>
          </w:rPr>
          <w:t xml:space="preserve"> o anuncis que van apareixent diàriament als 21 butlletins </w:t>
        </w:r>
      </w:ins>
      <w:ins w:id="394" w:author="Alfredo Arias" w:date="2021-03-11T08:48:00Z">
        <w:r>
          <w:rPr>
            <w:rFonts w:ascii="Helvetica" w:hAnsi="Helvetica"/>
            <w:bCs/>
            <w:i w:val="0"/>
            <w:sz w:val="20"/>
            <w:lang w:val="ca-ES"/>
          </w:rPr>
          <w:t>a considerar entre els</w:t>
        </w:r>
      </w:ins>
      <w:ins w:id="395" w:author="Alfredo Arias" w:date="2021-03-11T08:47:00Z">
        <w:r>
          <w:rPr>
            <w:rFonts w:ascii="Helvetica" w:hAnsi="Helvetica"/>
            <w:bCs/>
            <w:i w:val="0"/>
            <w:sz w:val="20"/>
            <w:lang w:val="ca-ES"/>
          </w:rPr>
          <w:t xml:space="preserve"> </w:t>
        </w:r>
      </w:ins>
      <w:ins w:id="396" w:author="Alfredo Arias" w:date="2021-03-11T08:48:00Z">
        <w:r>
          <w:rPr>
            <w:rFonts w:ascii="Helvetica" w:hAnsi="Helvetica"/>
            <w:bCs/>
            <w:i w:val="0"/>
            <w:sz w:val="20"/>
            <w:lang w:val="ca-ES"/>
          </w:rPr>
          <w:t>del</w:t>
        </w:r>
      </w:ins>
      <w:ins w:id="397" w:author="Alfredo Arias" w:date="2021-03-11T08:47:00Z">
        <w:r>
          <w:rPr>
            <w:rFonts w:ascii="Helvetica" w:hAnsi="Helvetica"/>
            <w:bCs/>
            <w:i w:val="0"/>
            <w:sz w:val="20"/>
            <w:lang w:val="ca-ES"/>
          </w:rPr>
          <w:t xml:space="preserve"> estat espanyol</w:t>
        </w:r>
      </w:ins>
      <w:ins w:id="398" w:author="Alfredo Arias" w:date="2021-03-11T08:48:00Z">
        <w:r>
          <w:rPr>
            <w:rFonts w:ascii="Helvetica" w:hAnsi="Helvetica"/>
            <w:bCs/>
            <w:i w:val="0"/>
            <w:sz w:val="20"/>
            <w:lang w:val="ca-ES"/>
          </w:rPr>
          <w:t>, les diferent comunitats,</w:t>
        </w:r>
      </w:ins>
      <w:ins w:id="399" w:author="Alfredo Arias" w:date="2021-03-11T08:47:00Z">
        <w:r>
          <w:rPr>
            <w:rFonts w:ascii="Helvetica" w:hAnsi="Helvetica"/>
            <w:bCs/>
            <w:i w:val="0"/>
            <w:sz w:val="20"/>
            <w:lang w:val="ca-ES"/>
          </w:rPr>
          <w:t xml:space="preserve"> i la </w:t>
        </w:r>
      </w:ins>
      <w:ins w:id="400" w:author="Alfredo Arias" w:date="2021-03-11T08:48:00Z">
        <w:r>
          <w:rPr>
            <w:rFonts w:ascii="Helvetica" w:hAnsi="Helvetica"/>
            <w:bCs/>
            <w:i w:val="0"/>
            <w:sz w:val="20"/>
            <w:lang w:val="ca-ES"/>
          </w:rPr>
          <w:t>unió europea.</w:t>
        </w:r>
      </w:ins>
    </w:p>
    <w:p w14:paraId="10A69175" w14:textId="301EB378" w:rsidR="007159C9" w:rsidRDefault="007159C9" w:rsidP="003D4F80">
      <w:pPr>
        <w:pStyle w:val="Textoindependiente"/>
        <w:rPr>
          <w:ins w:id="401" w:author="Alfredo Arias" w:date="2021-03-11T08:52:00Z"/>
          <w:rFonts w:ascii="Helvetica" w:hAnsi="Helvetica"/>
          <w:bCs/>
          <w:i w:val="0"/>
          <w:sz w:val="20"/>
          <w:lang w:val="ca-ES"/>
        </w:rPr>
      </w:pPr>
      <w:ins w:id="402" w:author="Alfredo Arias" w:date="2021-03-11T08:49:00Z">
        <w:r>
          <w:rPr>
            <w:rFonts w:ascii="Helvetica" w:hAnsi="Helvetica"/>
            <w:bCs/>
            <w:i w:val="0"/>
            <w:sz w:val="20"/>
            <w:lang w:val="ca-ES"/>
          </w:rPr>
          <w:t xml:space="preserve">El </w:t>
        </w:r>
        <w:proofErr w:type="spellStart"/>
        <w:r>
          <w:rPr>
            <w:rFonts w:ascii="Helvetica" w:hAnsi="Helvetica"/>
            <w:bCs/>
            <w:i w:val="0"/>
            <w:sz w:val="20"/>
            <w:lang w:val="ca-ES"/>
          </w:rPr>
          <w:t>breakdown</w:t>
        </w:r>
        <w:proofErr w:type="spellEnd"/>
        <w:r>
          <w:rPr>
            <w:rFonts w:ascii="Helvetica" w:hAnsi="Helvetica"/>
            <w:bCs/>
            <w:i w:val="0"/>
            <w:sz w:val="20"/>
            <w:lang w:val="ca-ES"/>
          </w:rPr>
          <w:t xml:space="preserve"> de </w:t>
        </w:r>
      </w:ins>
      <w:ins w:id="403" w:author="Alfredo Arias" w:date="2021-03-11T08:50:00Z">
        <w:r>
          <w:rPr>
            <w:rFonts w:ascii="Helvetica" w:hAnsi="Helvetica"/>
            <w:bCs/>
            <w:i w:val="0"/>
            <w:sz w:val="20"/>
            <w:lang w:val="ca-ES"/>
          </w:rPr>
          <w:t>activitats</w:t>
        </w:r>
      </w:ins>
      <w:ins w:id="404" w:author="Alfredo Arias" w:date="2021-03-11T08:49:00Z">
        <w:r>
          <w:rPr>
            <w:rFonts w:ascii="Helvetica" w:hAnsi="Helvetica"/>
            <w:bCs/>
            <w:i w:val="0"/>
            <w:sz w:val="20"/>
            <w:lang w:val="ca-ES"/>
          </w:rPr>
          <w:t xml:space="preserve"> del </w:t>
        </w:r>
      </w:ins>
      <w:ins w:id="405" w:author="Alfredo Arias" w:date="2021-03-11T08:50:00Z">
        <w:r>
          <w:rPr>
            <w:rFonts w:ascii="Helvetica" w:hAnsi="Helvetica"/>
            <w:bCs/>
            <w:i w:val="0"/>
            <w:sz w:val="20"/>
            <w:lang w:val="ca-ES"/>
          </w:rPr>
          <w:t>projecte inclou 4 grans capítols, que son els que s’esmenten a continuació:</w:t>
        </w:r>
      </w:ins>
    </w:p>
    <w:p w14:paraId="24D7D265" w14:textId="77777777" w:rsidR="007159C9" w:rsidRDefault="007159C9" w:rsidP="003D4F80">
      <w:pPr>
        <w:pStyle w:val="Textoindependiente"/>
        <w:rPr>
          <w:ins w:id="406" w:author="Alfredo Arias" w:date="2021-03-11T08:50:00Z"/>
          <w:rFonts w:ascii="Helvetica" w:hAnsi="Helvetica"/>
          <w:bCs/>
          <w:i w:val="0"/>
          <w:sz w:val="20"/>
          <w:lang w:val="ca-ES"/>
        </w:rPr>
      </w:pPr>
    </w:p>
    <w:p w14:paraId="079D8FF6" w14:textId="70CB08B0" w:rsidR="00001DA2" w:rsidRDefault="007159C9" w:rsidP="007159C9">
      <w:pPr>
        <w:pStyle w:val="Textoindependiente"/>
        <w:numPr>
          <w:ilvl w:val="0"/>
          <w:numId w:val="13"/>
        </w:numPr>
        <w:rPr>
          <w:ins w:id="407" w:author="Alfredo Arias" w:date="2021-03-11T08:52:00Z"/>
          <w:rFonts w:ascii="Helvetica" w:hAnsi="Helvetica"/>
          <w:bCs/>
          <w:i w:val="0"/>
          <w:iCs/>
          <w:sz w:val="20"/>
          <w:lang w:val="ca-ES"/>
        </w:rPr>
      </w:pPr>
      <w:ins w:id="408" w:author="Alfredo Arias" w:date="2021-03-11T08:51:00Z">
        <w:r w:rsidRPr="007159C9">
          <w:rPr>
            <w:rFonts w:ascii="Helvetica" w:hAnsi="Helvetica"/>
            <w:bCs/>
            <w:i w:val="0"/>
            <w:iCs/>
            <w:sz w:val="20"/>
            <w:lang w:val="ca-ES"/>
            <w:rPrChange w:id="409" w:author="Alfredo Arias" w:date="2021-03-11T08:52:00Z">
              <w:rPr>
                <w:bCs/>
                <w:lang w:val="ca-ES"/>
              </w:rPr>
            </w:rPrChange>
          </w:rPr>
          <w:t>Recollida i processament de la BBDD del client</w:t>
        </w:r>
      </w:ins>
      <w:ins w:id="410" w:author="Alfredo Arias" w:date="2021-03-11T08:55:00Z">
        <w:r w:rsidR="0098697C">
          <w:rPr>
            <w:rFonts w:ascii="Helvetica" w:hAnsi="Helvetica"/>
            <w:bCs/>
            <w:i w:val="0"/>
            <w:iCs/>
            <w:sz w:val="20"/>
            <w:lang w:val="ca-ES"/>
          </w:rPr>
          <w:t xml:space="preserve">: aquest </w:t>
        </w:r>
      </w:ins>
      <w:ins w:id="411" w:author="Alfredo Arias" w:date="2021-03-11T08:56:00Z">
        <w:r w:rsidR="0098697C">
          <w:rPr>
            <w:rFonts w:ascii="Helvetica" w:hAnsi="Helvetica"/>
            <w:bCs/>
            <w:i w:val="0"/>
            <w:iCs/>
            <w:sz w:val="20"/>
            <w:lang w:val="ca-ES"/>
          </w:rPr>
          <w:t xml:space="preserve">capítol fa referencia a la recollida de la informació de la base de coneixement del client en el format </w:t>
        </w:r>
      </w:ins>
      <w:ins w:id="412" w:author="Alfredo Arias" w:date="2021-03-11T08:57:00Z">
        <w:r w:rsidR="0098697C">
          <w:rPr>
            <w:rFonts w:ascii="Helvetica" w:hAnsi="Helvetica"/>
            <w:bCs/>
            <w:i w:val="0"/>
            <w:iCs/>
            <w:sz w:val="20"/>
            <w:lang w:val="ca-ES"/>
          </w:rPr>
          <w:t>adequat</w:t>
        </w:r>
      </w:ins>
      <w:ins w:id="413" w:author="Alfredo Arias" w:date="2021-03-11T08:56:00Z">
        <w:r w:rsidR="0098697C">
          <w:rPr>
            <w:rFonts w:ascii="Helvetica" w:hAnsi="Helvetica"/>
            <w:bCs/>
            <w:i w:val="0"/>
            <w:iCs/>
            <w:sz w:val="20"/>
            <w:lang w:val="ca-ES"/>
          </w:rPr>
          <w:t xml:space="preserve">, </w:t>
        </w:r>
      </w:ins>
      <w:ins w:id="414" w:author="Alfredo Arias" w:date="2021-03-11T08:57:00Z">
        <w:r w:rsidR="0098697C">
          <w:rPr>
            <w:rFonts w:ascii="Helvetica" w:hAnsi="Helvetica"/>
            <w:bCs/>
            <w:i w:val="0"/>
            <w:iCs/>
            <w:sz w:val="20"/>
            <w:lang w:val="ca-ES"/>
          </w:rPr>
          <w:t xml:space="preserve">la </w:t>
        </w:r>
        <w:proofErr w:type="spellStart"/>
        <w:r w:rsidR="0098697C">
          <w:rPr>
            <w:rFonts w:ascii="Helvetica" w:hAnsi="Helvetica"/>
            <w:bCs/>
            <w:i w:val="0"/>
            <w:iCs/>
            <w:sz w:val="20"/>
            <w:lang w:val="ca-ES"/>
          </w:rPr>
          <w:t>estandarització</w:t>
        </w:r>
        <w:proofErr w:type="spellEnd"/>
        <w:r w:rsidR="0098697C">
          <w:rPr>
            <w:rFonts w:ascii="Helvetica" w:hAnsi="Helvetica"/>
            <w:bCs/>
            <w:i w:val="0"/>
            <w:iCs/>
            <w:sz w:val="20"/>
            <w:lang w:val="ca-ES"/>
          </w:rPr>
          <w:t xml:space="preserve"> de </w:t>
        </w:r>
      </w:ins>
      <w:ins w:id="415" w:author="Alfredo Arias" w:date="2021-03-11T08:58:00Z">
        <w:r w:rsidR="0098697C">
          <w:rPr>
            <w:rFonts w:ascii="Helvetica" w:hAnsi="Helvetica"/>
            <w:bCs/>
            <w:i w:val="0"/>
            <w:iCs/>
            <w:sz w:val="20"/>
            <w:lang w:val="ca-ES"/>
          </w:rPr>
          <w:t>la informació</w:t>
        </w:r>
      </w:ins>
      <w:ins w:id="416" w:author="Alfredo Arias" w:date="2021-03-11T08:57:00Z">
        <w:r w:rsidR="0098697C">
          <w:rPr>
            <w:rFonts w:ascii="Helvetica" w:hAnsi="Helvetica"/>
            <w:bCs/>
            <w:i w:val="0"/>
            <w:iCs/>
            <w:sz w:val="20"/>
            <w:lang w:val="ca-ES"/>
          </w:rPr>
          <w:t xml:space="preserve"> de manera que</w:t>
        </w:r>
      </w:ins>
      <w:ins w:id="417" w:author="Alfredo Arias" w:date="2021-03-11T08:58:00Z">
        <w:r w:rsidR="0098697C">
          <w:rPr>
            <w:rFonts w:ascii="Helvetica" w:hAnsi="Helvetica"/>
            <w:bCs/>
            <w:i w:val="0"/>
            <w:iCs/>
            <w:sz w:val="20"/>
            <w:lang w:val="ca-ES"/>
          </w:rPr>
          <w:t xml:space="preserve"> sigui possible la cerca de correspondències en les no</w:t>
        </w:r>
      </w:ins>
      <w:ins w:id="418" w:author="Alfredo Arias" w:date="2021-03-11T08:59:00Z">
        <w:r w:rsidR="0098697C">
          <w:rPr>
            <w:rFonts w:ascii="Helvetica" w:hAnsi="Helvetica"/>
            <w:bCs/>
            <w:i w:val="0"/>
            <w:iCs/>
            <w:sz w:val="20"/>
            <w:lang w:val="ca-ES"/>
          </w:rPr>
          <w:t xml:space="preserve">ves </w:t>
        </w:r>
      </w:ins>
      <w:ins w:id="419" w:author="Alfredo Arias" w:date="2021-03-11T08:58:00Z">
        <w:r w:rsidR="0098697C">
          <w:rPr>
            <w:rFonts w:ascii="Helvetica" w:hAnsi="Helvetica"/>
            <w:bCs/>
            <w:i w:val="0"/>
            <w:iCs/>
            <w:sz w:val="20"/>
            <w:lang w:val="ca-ES"/>
          </w:rPr>
          <w:t>disposicions</w:t>
        </w:r>
      </w:ins>
      <w:ins w:id="420" w:author="Alfredo Arias" w:date="2021-03-11T08:59:00Z">
        <w:r w:rsidR="0098697C">
          <w:rPr>
            <w:rFonts w:ascii="Helvetica" w:hAnsi="Helvetica"/>
            <w:bCs/>
            <w:i w:val="0"/>
            <w:iCs/>
            <w:sz w:val="20"/>
            <w:lang w:val="ca-ES"/>
          </w:rPr>
          <w:t xml:space="preserve"> publicades d’acord a la tipologia sintàctica feta servir de manera normativa en aquestes publicacions, i </w:t>
        </w:r>
      </w:ins>
      <w:ins w:id="421" w:author="Alfredo Arias" w:date="2021-03-11T09:00:00Z">
        <w:r w:rsidR="0098697C">
          <w:rPr>
            <w:rFonts w:ascii="Helvetica" w:hAnsi="Helvetica"/>
            <w:bCs/>
            <w:i w:val="0"/>
            <w:iCs/>
            <w:sz w:val="20"/>
            <w:lang w:val="ca-ES"/>
          </w:rPr>
          <w:t>la</w:t>
        </w:r>
      </w:ins>
      <w:ins w:id="422" w:author="Alfredo Arias" w:date="2021-03-11T09:54:00Z">
        <w:r w:rsidR="00F338BA">
          <w:rPr>
            <w:rFonts w:ascii="Helvetica" w:hAnsi="Helvetica"/>
            <w:bCs/>
            <w:i w:val="0"/>
            <w:iCs/>
            <w:sz w:val="20"/>
            <w:lang w:val="ca-ES"/>
          </w:rPr>
          <w:t xml:space="preserve"> indexació mitjançant </w:t>
        </w:r>
      </w:ins>
      <w:ins w:id="423" w:author="Alfredo Arias" w:date="2021-03-11T09:55:00Z">
        <w:r w:rsidR="00F338BA">
          <w:rPr>
            <w:rFonts w:ascii="Helvetica" w:hAnsi="Helvetica"/>
            <w:bCs/>
            <w:i w:val="0"/>
            <w:iCs/>
            <w:sz w:val="20"/>
            <w:lang w:val="ca-ES"/>
          </w:rPr>
          <w:t xml:space="preserve">la </w:t>
        </w:r>
      </w:ins>
      <w:ins w:id="424" w:author="Alfredo Arias" w:date="2021-03-11T09:00:00Z">
        <w:r w:rsidR="0098697C">
          <w:rPr>
            <w:rFonts w:ascii="Helvetica" w:hAnsi="Helvetica"/>
            <w:bCs/>
            <w:i w:val="0"/>
            <w:iCs/>
            <w:sz w:val="20"/>
            <w:lang w:val="ca-ES"/>
          </w:rPr>
          <w:t xml:space="preserve"> generació de </w:t>
        </w:r>
      </w:ins>
      <w:ins w:id="425" w:author="Alfredo Arias" w:date="2021-03-11T09:01:00Z">
        <w:r w:rsidR="0098697C">
          <w:rPr>
            <w:rFonts w:ascii="Helvetica" w:hAnsi="Helvetica"/>
            <w:bCs/>
            <w:i w:val="0"/>
            <w:iCs/>
            <w:sz w:val="20"/>
            <w:lang w:val="ca-ES"/>
          </w:rPr>
          <w:t>“</w:t>
        </w:r>
      </w:ins>
      <w:ins w:id="426" w:author="Alfredo Arias" w:date="2021-03-11T09:00:00Z">
        <w:r w:rsidR="0098697C">
          <w:rPr>
            <w:rFonts w:ascii="Helvetica" w:hAnsi="Helvetica"/>
            <w:bCs/>
            <w:i w:val="0"/>
            <w:iCs/>
            <w:sz w:val="20"/>
            <w:lang w:val="ca-ES"/>
          </w:rPr>
          <w:t>TAGS</w:t>
        </w:r>
      </w:ins>
      <w:ins w:id="427" w:author="Alfredo Arias" w:date="2021-03-11T09:01:00Z">
        <w:r w:rsidR="0098697C">
          <w:rPr>
            <w:rFonts w:ascii="Helvetica" w:hAnsi="Helvetica"/>
            <w:bCs/>
            <w:i w:val="0"/>
            <w:iCs/>
            <w:sz w:val="20"/>
            <w:lang w:val="ca-ES"/>
          </w:rPr>
          <w:t>”</w:t>
        </w:r>
      </w:ins>
      <w:ins w:id="428" w:author="Alfredo Arias" w:date="2021-03-11T09:00:00Z">
        <w:r w:rsidR="0098697C">
          <w:rPr>
            <w:rFonts w:ascii="Helvetica" w:hAnsi="Helvetica"/>
            <w:bCs/>
            <w:i w:val="0"/>
            <w:iCs/>
            <w:sz w:val="20"/>
            <w:lang w:val="ca-ES"/>
          </w:rPr>
          <w:t xml:space="preserve"> corresponents a </w:t>
        </w:r>
      </w:ins>
      <w:ins w:id="429" w:author="Alfredo Arias" w:date="2021-03-11T09:01:00Z">
        <w:r w:rsidR="0098697C">
          <w:rPr>
            <w:rFonts w:ascii="Helvetica" w:hAnsi="Helvetica"/>
            <w:bCs/>
            <w:i w:val="0"/>
            <w:iCs/>
            <w:sz w:val="20"/>
            <w:lang w:val="ca-ES"/>
          </w:rPr>
          <w:t>la identificació</w:t>
        </w:r>
      </w:ins>
      <w:ins w:id="430" w:author="Alfredo Arias" w:date="2021-03-11T09:00:00Z">
        <w:r w:rsidR="0098697C">
          <w:rPr>
            <w:rFonts w:ascii="Helvetica" w:hAnsi="Helvetica"/>
            <w:bCs/>
            <w:i w:val="0"/>
            <w:iCs/>
            <w:sz w:val="20"/>
            <w:lang w:val="ca-ES"/>
          </w:rPr>
          <w:t xml:space="preserve"> de les disposicions, normes o anuncis </w:t>
        </w:r>
      </w:ins>
      <w:ins w:id="431" w:author="Alfredo Arias" w:date="2021-03-11T09:01:00Z">
        <w:r w:rsidR="0098697C">
          <w:rPr>
            <w:rFonts w:ascii="Helvetica" w:hAnsi="Helvetica"/>
            <w:bCs/>
            <w:i w:val="0"/>
            <w:iCs/>
            <w:sz w:val="20"/>
            <w:lang w:val="ca-ES"/>
          </w:rPr>
          <w:t>d’interès</w:t>
        </w:r>
      </w:ins>
      <w:ins w:id="432" w:author="Alfredo Arias" w:date="2021-03-11T09:00:00Z">
        <w:r w:rsidR="0098697C">
          <w:rPr>
            <w:rFonts w:ascii="Helvetica" w:hAnsi="Helvetica"/>
            <w:bCs/>
            <w:i w:val="0"/>
            <w:iCs/>
            <w:sz w:val="20"/>
            <w:lang w:val="ca-ES"/>
          </w:rPr>
          <w:t>.</w:t>
        </w:r>
      </w:ins>
    </w:p>
    <w:p w14:paraId="5C264699" w14:textId="40241D28" w:rsidR="007159C9" w:rsidRDefault="0098697C" w:rsidP="007159C9">
      <w:pPr>
        <w:pStyle w:val="Textoindependiente"/>
        <w:numPr>
          <w:ilvl w:val="0"/>
          <w:numId w:val="13"/>
        </w:numPr>
        <w:rPr>
          <w:ins w:id="433" w:author="Alfredo Arias" w:date="2021-03-11T08:53:00Z"/>
          <w:rFonts w:ascii="Helvetica" w:hAnsi="Helvetica"/>
          <w:bCs/>
          <w:i w:val="0"/>
          <w:iCs/>
          <w:sz w:val="20"/>
          <w:lang w:val="ca-ES"/>
        </w:rPr>
      </w:pPr>
      <w:ins w:id="434" w:author="Alfredo Arias" w:date="2021-03-11T08:52:00Z">
        <w:r>
          <w:rPr>
            <w:rFonts w:ascii="Helvetica" w:hAnsi="Helvetica"/>
            <w:bCs/>
            <w:i w:val="0"/>
            <w:iCs/>
            <w:sz w:val="20"/>
            <w:lang w:val="ca-ES"/>
          </w:rPr>
          <w:t>Recollida i pr</w:t>
        </w:r>
      </w:ins>
      <w:ins w:id="435" w:author="Alfredo Arias" w:date="2021-03-11T08:53:00Z">
        <w:r>
          <w:rPr>
            <w:rFonts w:ascii="Helvetica" w:hAnsi="Helvetica"/>
            <w:bCs/>
            <w:i w:val="0"/>
            <w:iCs/>
            <w:sz w:val="20"/>
            <w:lang w:val="ca-ES"/>
          </w:rPr>
          <w:t>ocessament dels 21 butlletins</w:t>
        </w:r>
      </w:ins>
      <w:ins w:id="436" w:author="Alfredo Arias" w:date="2021-03-11T09:03:00Z">
        <w:r>
          <w:rPr>
            <w:rFonts w:ascii="Helvetica" w:hAnsi="Helvetica"/>
            <w:bCs/>
            <w:i w:val="0"/>
            <w:iCs/>
            <w:sz w:val="20"/>
            <w:lang w:val="ca-ES"/>
          </w:rPr>
          <w:t xml:space="preserve">: </w:t>
        </w:r>
        <w:r w:rsidR="00E734EB">
          <w:rPr>
            <w:rFonts w:ascii="Helvetica" w:hAnsi="Helvetica"/>
            <w:bCs/>
            <w:i w:val="0"/>
            <w:iCs/>
            <w:sz w:val="20"/>
            <w:lang w:val="ca-ES"/>
          </w:rPr>
          <w:t xml:space="preserve">en aquest grup de tasques l’objectiu és recollir de manera personalitzada a cada butlletí la informació </w:t>
        </w:r>
      </w:ins>
      <w:ins w:id="437" w:author="Alfredo Arias" w:date="2021-03-11T09:42:00Z">
        <w:r w:rsidR="008716BE">
          <w:rPr>
            <w:rFonts w:ascii="Helvetica" w:hAnsi="Helvetica"/>
            <w:bCs/>
            <w:i w:val="0"/>
            <w:iCs/>
            <w:sz w:val="20"/>
            <w:lang w:val="ca-ES"/>
          </w:rPr>
          <w:t>d’interès</w:t>
        </w:r>
      </w:ins>
      <w:ins w:id="438" w:author="Alfredo Arias" w:date="2021-03-11T09:03:00Z">
        <w:r w:rsidR="00E734EB">
          <w:rPr>
            <w:rFonts w:ascii="Helvetica" w:hAnsi="Helvetica"/>
            <w:bCs/>
            <w:i w:val="0"/>
            <w:iCs/>
            <w:sz w:val="20"/>
            <w:lang w:val="ca-ES"/>
          </w:rPr>
          <w:t xml:space="preserve">, </w:t>
        </w:r>
      </w:ins>
      <w:ins w:id="439" w:author="Alfredo Arias" w:date="2021-03-11T09:55:00Z">
        <w:r w:rsidR="009836EA">
          <w:rPr>
            <w:rFonts w:ascii="Helvetica" w:hAnsi="Helvetica"/>
            <w:bCs/>
            <w:i w:val="0"/>
            <w:iCs/>
            <w:sz w:val="20"/>
            <w:lang w:val="ca-ES"/>
          </w:rPr>
          <w:t xml:space="preserve">fer la indexació </w:t>
        </w:r>
      </w:ins>
      <w:ins w:id="440" w:author="Alfredo Arias" w:date="2021-03-11T09:04:00Z">
        <w:r w:rsidR="00E734EB">
          <w:rPr>
            <w:rFonts w:ascii="Helvetica" w:hAnsi="Helvetica"/>
            <w:bCs/>
            <w:i w:val="0"/>
            <w:iCs/>
            <w:sz w:val="20"/>
            <w:lang w:val="ca-ES"/>
          </w:rPr>
          <w:t>genera</w:t>
        </w:r>
      </w:ins>
      <w:ins w:id="441" w:author="Alfredo Arias" w:date="2021-03-11T09:55:00Z">
        <w:r w:rsidR="009836EA">
          <w:rPr>
            <w:rFonts w:ascii="Helvetica" w:hAnsi="Helvetica"/>
            <w:bCs/>
            <w:i w:val="0"/>
            <w:iCs/>
            <w:sz w:val="20"/>
            <w:lang w:val="ca-ES"/>
          </w:rPr>
          <w:t>nt</w:t>
        </w:r>
      </w:ins>
      <w:ins w:id="442" w:author="Alfredo Arias" w:date="2021-03-11T09:04:00Z">
        <w:r w:rsidR="00E734EB">
          <w:rPr>
            <w:rFonts w:ascii="Helvetica" w:hAnsi="Helvetica"/>
            <w:bCs/>
            <w:i w:val="0"/>
            <w:iCs/>
            <w:sz w:val="20"/>
            <w:lang w:val="ca-ES"/>
          </w:rPr>
          <w:t xml:space="preserve"> els “TAGS” de les disposicions esmentades, i cercar la correspondència als </w:t>
        </w:r>
        <w:r w:rsidR="00E734EB">
          <w:rPr>
            <w:rFonts w:ascii="Helvetica" w:hAnsi="Helvetica"/>
            <w:bCs/>
            <w:i w:val="0"/>
            <w:iCs/>
            <w:sz w:val="20"/>
            <w:lang w:val="ca-ES"/>
          </w:rPr>
          <w:lastRenderedPageBreak/>
          <w:t xml:space="preserve">registres de la base de coneixement del client. </w:t>
        </w:r>
      </w:ins>
      <w:ins w:id="443" w:author="Alfredo Arias" w:date="2021-03-11T09:05:00Z">
        <w:r w:rsidR="00E734EB">
          <w:rPr>
            <w:rFonts w:ascii="Helvetica" w:hAnsi="Helvetica"/>
            <w:bCs/>
            <w:i w:val="0"/>
            <w:iCs/>
            <w:sz w:val="20"/>
            <w:lang w:val="ca-ES"/>
          </w:rPr>
          <w:t xml:space="preserve">Els reptes a aquesta fase rau en la captura de la informació dels butlletins de manera automàtica, accedint a </w:t>
        </w:r>
      </w:ins>
      <w:ins w:id="444" w:author="Alfredo Arias" w:date="2021-03-11T09:06:00Z">
        <w:r w:rsidR="00E734EB">
          <w:rPr>
            <w:rFonts w:ascii="Helvetica" w:hAnsi="Helvetica"/>
            <w:bCs/>
            <w:i w:val="0"/>
            <w:iCs/>
            <w:sz w:val="20"/>
            <w:lang w:val="ca-ES"/>
          </w:rPr>
          <w:t>les seves planes web, i</w:t>
        </w:r>
      </w:ins>
      <w:ins w:id="445" w:author="Alfredo Arias" w:date="2021-03-11T09:05:00Z">
        <w:r w:rsidR="00E734EB">
          <w:rPr>
            <w:rFonts w:ascii="Helvetica" w:hAnsi="Helvetica"/>
            <w:bCs/>
            <w:i w:val="0"/>
            <w:iCs/>
            <w:sz w:val="20"/>
            <w:lang w:val="ca-ES"/>
          </w:rPr>
          <w:t xml:space="preserve"> mitja</w:t>
        </w:r>
      </w:ins>
      <w:ins w:id="446" w:author="Alfredo Arias" w:date="2021-03-11T09:06:00Z">
        <w:r w:rsidR="00E734EB">
          <w:rPr>
            <w:rFonts w:ascii="Helvetica" w:hAnsi="Helvetica"/>
            <w:bCs/>
            <w:i w:val="0"/>
            <w:iCs/>
            <w:sz w:val="20"/>
            <w:lang w:val="ca-ES"/>
          </w:rPr>
          <w:t>n</w:t>
        </w:r>
      </w:ins>
      <w:ins w:id="447" w:author="Alfredo Arias" w:date="2021-03-11T09:05:00Z">
        <w:r w:rsidR="00E734EB">
          <w:rPr>
            <w:rFonts w:ascii="Helvetica" w:hAnsi="Helvetica"/>
            <w:bCs/>
            <w:i w:val="0"/>
            <w:iCs/>
            <w:sz w:val="20"/>
            <w:lang w:val="ca-ES"/>
          </w:rPr>
          <w:t>çant</w:t>
        </w:r>
      </w:ins>
      <w:ins w:id="448" w:author="Alfredo Arias" w:date="2021-03-11T09:06:00Z">
        <w:r w:rsidR="00E734EB">
          <w:rPr>
            <w:rFonts w:ascii="Helvetica" w:hAnsi="Helvetica"/>
            <w:bCs/>
            <w:i w:val="0"/>
            <w:iCs/>
            <w:sz w:val="20"/>
            <w:lang w:val="ca-ES"/>
          </w:rPr>
          <w:t xml:space="preserve"> algorismes de ‘</w:t>
        </w:r>
        <w:proofErr w:type="spellStart"/>
        <w:r w:rsidR="00E734EB">
          <w:rPr>
            <w:rFonts w:ascii="Helvetica" w:hAnsi="Helvetica"/>
            <w:bCs/>
            <w:i w:val="0"/>
            <w:iCs/>
            <w:sz w:val="20"/>
            <w:lang w:val="ca-ES"/>
          </w:rPr>
          <w:t>Scraping</w:t>
        </w:r>
        <w:proofErr w:type="spellEnd"/>
        <w:r w:rsidR="00E734EB">
          <w:rPr>
            <w:rFonts w:ascii="Helvetica" w:hAnsi="Helvetica"/>
            <w:bCs/>
            <w:i w:val="0"/>
            <w:iCs/>
            <w:sz w:val="20"/>
            <w:lang w:val="ca-ES"/>
          </w:rPr>
          <w:t xml:space="preserve">’ per la recollida de dades </w:t>
        </w:r>
      </w:ins>
      <w:ins w:id="449" w:author="Alfredo Arias" w:date="2021-03-11T09:07:00Z">
        <w:r w:rsidR="00E734EB">
          <w:rPr>
            <w:rFonts w:ascii="Helvetica" w:hAnsi="Helvetica"/>
            <w:bCs/>
            <w:i w:val="0"/>
            <w:iCs/>
            <w:sz w:val="20"/>
            <w:lang w:val="ca-ES"/>
          </w:rPr>
          <w:t xml:space="preserve">que es </w:t>
        </w:r>
      </w:ins>
      <w:ins w:id="450" w:author="Alfredo Arias" w:date="2021-03-11T09:12:00Z">
        <w:r w:rsidR="00E734EB">
          <w:rPr>
            <w:rFonts w:ascii="Helvetica" w:hAnsi="Helvetica"/>
            <w:bCs/>
            <w:i w:val="0"/>
            <w:iCs/>
            <w:sz w:val="20"/>
            <w:lang w:val="ca-ES"/>
          </w:rPr>
          <w:t>presenten</w:t>
        </w:r>
      </w:ins>
      <w:ins w:id="451" w:author="Alfredo Arias" w:date="2021-03-11T09:07:00Z">
        <w:r w:rsidR="00E734EB">
          <w:rPr>
            <w:rFonts w:ascii="Helvetica" w:hAnsi="Helvetica"/>
            <w:bCs/>
            <w:i w:val="0"/>
            <w:iCs/>
            <w:sz w:val="20"/>
            <w:lang w:val="ca-ES"/>
          </w:rPr>
          <w:t xml:space="preserve"> de maneres molt diverses: p</w:t>
        </w:r>
      </w:ins>
      <w:ins w:id="452" w:author="Alfredo Arias" w:date="2021-03-11T09:08:00Z">
        <w:r w:rsidR="00E734EB">
          <w:rPr>
            <w:rFonts w:ascii="Helvetica" w:hAnsi="Helvetica"/>
            <w:bCs/>
            <w:i w:val="0"/>
            <w:iCs/>
            <w:sz w:val="20"/>
            <w:lang w:val="ca-ES"/>
          </w:rPr>
          <w:t>lane</w:t>
        </w:r>
      </w:ins>
      <w:ins w:id="453" w:author="Alfredo Arias" w:date="2021-03-11T09:07:00Z">
        <w:r w:rsidR="00E734EB">
          <w:rPr>
            <w:rFonts w:ascii="Helvetica" w:hAnsi="Helvetica"/>
            <w:bCs/>
            <w:i w:val="0"/>
            <w:iCs/>
            <w:sz w:val="20"/>
            <w:lang w:val="ca-ES"/>
          </w:rPr>
          <w:t>s web estàtiques amb format</w:t>
        </w:r>
      </w:ins>
      <w:ins w:id="454" w:author="Alfredo Arias" w:date="2021-03-11T09:15:00Z">
        <w:r w:rsidR="00FD7438">
          <w:rPr>
            <w:rFonts w:ascii="Helvetica" w:hAnsi="Helvetica"/>
            <w:bCs/>
            <w:i w:val="0"/>
            <w:iCs/>
            <w:sz w:val="20"/>
            <w:lang w:val="ca-ES"/>
          </w:rPr>
          <w:t>s estructurats tipus</w:t>
        </w:r>
      </w:ins>
      <w:ins w:id="455" w:author="Alfredo Arias" w:date="2021-03-11T09:07:00Z">
        <w:r w:rsidR="00E734EB">
          <w:rPr>
            <w:rFonts w:ascii="Helvetica" w:hAnsi="Helvetica"/>
            <w:bCs/>
            <w:i w:val="0"/>
            <w:iCs/>
            <w:sz w:val="20"/>
            <w:lang w:val="ca-ES"/>
          </w:rPr>
          <w:t xml:space="preserve"> HTML o XML, p</w:t>
        </w:r>
      </w:ins>
      <w:ins w:id="456" w:author="Alfredo Arias" w:date="2021-03-11T09:08:00Z">
        <w:r w:rsidR="00E734EB">
          <w:rPr>
            <w:rFonts w:ascii="Helvetica" w:hAnsi="Helvetica"/>
            <w:bCs/>
            <w:i w:val="0"/>
            <w:iCs/>
            <w:sz w:val="20"/>
            <w:lang w:val="ca-ES"/>
          </w:rPr>
          <w:t xml:space="preserve">lanes web dinàmiques que </w:t>
        </w:r>
      </w:ins>
      <w:ins w:id="457" w:author="Alfredo Arias" w:date="2021-03-11T09:09:00Z">
        <w:r w:rsidR="00E734EB">
          <w:rPr>
            <w:rFonts w:ascii="Helvetica" w:hAnsi="Helvetica"/>
            <w:bCs/>
            <w:i w:val="0"/>
            <w:iCs/>
            <w:sz w:val="20"/>
            <w:lang w:val="ca-ES"/>
          </w:rPr>
          <w:t>generen</w:t>
        </w:r>
      </w:ins>
      <w:ins w:id="458" w:author="Alfredo Arias" w:date="2021-03-11T09:08:00Z">
        <w:r w:rsidR="00E734EB">
          <w:rPr>
            <w:rFonts w:ascii="Helvetica" w:hAnsi="Helvetica"/>
            <w:bCs/>
            <w:i w:val="0"/>
            <w:iCs/>
            <w:sz w:val="20"/>
            <w:lang w:val="ca-ES"/>
          </w:rPr>
          <w:t xml:space="preserve"> la informació en el moment del consum </w:t>
        </w:r>
      </w:ins>
      <w:ins w:id="459" w:author="Alfredo Arias" w:date="2021-03-11T09:09:00Z">
        <w:r w:rsidR="00E734EB">
          <w:rPr>
            <w:rFonts w:ascii="Helvetica" w:hAnsi="Helvetica"/>
            <w:bCs/>
            <w:i w:val="0"/>
            <w:iCs/>
            <w:sz w:val="20"/>
            <w:lang w:val="ca-ES"/>
          </w:rPr>
          <w:t xml:space="preserve">fent servir tecnologies </w:t>
        </w:r>
        <w:proofErr w:type="spellStart"/>
        <w:r w:rsidR="00E734EB">
          <w:rPr>
            <w:rFonts w:ascii="Helvetica" w:hAnsi="Helvetica"/>
            <w:bCs/>
            <w:i w:val="0"/>
            <w:iCs/>
            <w:sz w:val="20"/>
            <w:lang w:val="ca-ES"/>
          </w:rPr>
          <w:t>J</w:t>
        </w:r>
      </w:ins>
      <w:ins w:id="460" w:author="Alfredo Arias" w:date="2021-03-11T09:10:00Z">
        <w:r w:rsidR="00E734EB">
          <w:rPr>
            <w:rFonts w:ascii="Helvetica" w:hAnsi="Helvetica"/>
            <w:bCs/>
            <w:i w:val="0"/>
            <w:iCs/>
            <w:sz w:val="20"/>
            <w:lang w:val="ca-ES"/>
          </w:rPr>
          <w:t>ava</w:t>
        </w:r>
      </w:ins>
      <w:ins w:id="461" w:author="Alfredo Arias" w:date="2021-03-11T09:09:00Z">
        <w:r w:rsidR="00E734EB">
          <w:rPr>
            <w:rFonts w:ascii="Helvetica" w:hAnsi="Helvetica"/>
            <w:bCs/>
            <w:i w:val="0"/>
            <w:iCs/>
            <w:sz w:val="20"/>
            <w:lang w:val="ca-ES"/>
          </w:rPr>
          <w:t>S</w:t>
        </w:r>
      </w:ins>
      <w:ins w:id="462" w:author="Alfredo Arias" w:date="2021-03-11T09:10:00Z">
        <w:r w:rsidR="00E734EB">
          <w:rPr>
            <w:rFonts w:ascii="Helvetica" w:hAnsi="Helvetica"/>
            <w:bCs/>
            <w:i w:val="0"/>
            <w:iCs/>
            <w:sz w:val="20"/>
            <w:lang w:val="ca-ES"/>
          </w:rPr>
          <w:t>cript</w:t>
        </w:r>
      </w:ins>
      <w:proofErr w:type="spellEnd"/>
      <w:ins w:id="463" w:author="Alfredo Arias" w:date="2021-03-11T09:12:00Z">
        <w:r w:rsidR="00E734EB">
          <w:rPr>
            <w:rFonts w:ascii="Helvetica" w:hAnsi="Helvetica"/>
            <w:bCs/>
            <w:i w:val="0"/>
            <w:iCs/>
            <w:sz w:val="20"/>
            <w:lang w:val="ca-ES"/>
          </w:rPr>
          <w:t xml:space="preserve">, i que requereixen </w:t>
        </w:r>
      </w:ins>
      <w:ins w:id="464" w:author="Alfredo Arias" w:date="2021-03-11T09:13:00Z">
        <w:r w:rsidR="00FD7438">
          <w:rPr>
            <w:rFonts w:ascii="Helvetica" w:hAnsi="Helvetica"/>
            <w:bCs/>
            <w:i w:val="0"/>
            <w:iCs/>
            <w:sz w:val="20"/>
            <w:lang w:val="ca-ES"/>
          </w:rPr>
          <w:t>d’estratègies</w:t>
        </w:r>
        <w:r w:rsidR="00E734EB">
          <w:rPr>
            <w:rFonts w:ascii="Helvetica" w:hAnsi="Helvetica"/>
            <w:bCs/>
            <w:i w:val="0"/>
            <w:iCs/>
            <w:sz w:val="20"/>
            <w:lang w:val="ca-ES"/>
          </w:rPr>
          <w:t xml:space="preserve"> de </w:t>
        </w:r>
        <w:r w:rsidR="00FD7438">
          <w:rPr>
            <w:rFonts w:ascii="Helvetica" w:hAnsi="Helvetica"/>
            <w:bCs/>
            <w:i w:val="0"/>
            <w:iCs/>
            <w:sz w:val="20"/>
            <w:lang w:val="ca-ES"/>
          </w:rPr>
          <w:t>“</w:t>
        </w:r>
        <w:proofErr w:type="spellStart"/>
        <w:r w:rsidR="00E734EB">
          <w:rPr>
            <w:rFonts w:ascii="Helvetica" w:hAnsi="Helvetica"/>
            <w:bCs/>
            <w:i w:val="0"/>
            <w:iCs/>
            <w:sz w:val="20"/>
            <w:lang w:val="ca-ES"/>
          </w:rPr>
          <w:t>Scraping</w:t>
        </w:r>
        <w:proofErr w:type="spellEnd"/>
        <w:r w:rsidR="00FD7438">
          <w:rPr>
            <w:rFonts w:ascii="Helvetica" w:hAnsi="Helvetica"/>
            <w:bCs/>
            <w:i w:val="0"/>
            <w:iCs/>
            <w:sz w:val="20"/>
            <w:lang w:val="ca-ES"/>
          </w:rPr>
          <w:t>”</w:t>
        </w:r>
        <w:r w:rsidR="00E734EB">
          <w:rPr>
            <w:rFonts w:ascii="Helvetica" w:hAnsi="Helvetica"/>
            <w:bCs/>
            <w:i w:val="0"/>
            <w:iCs/>
            <w:sz w:val="20"/>
            <w:lang w:val="ca-ES"/>
          </w:rPr>
          <w:t xml:space="preserve"> més </w:t>
        </w:r>
        <w:r w:rsidR="00FD7438">
          <w:rPr>
            <w:rFonts w:ascii="Helvetica" w:hAnsi="Helvetica"/>
            <w:bCs/>
            <w:i w:val="0"/>
            <w:iCs/>
            <w:sz w:val="20"/>
            <w:lang w:val="ca-ES"/>
          </w:rPr>
          <w:t>avançades</w:t>
        </w:r>
      </w:ins>
      <w:ins w:id="465" w:author="Alfredo Arias" w:date="2021-03-11T09:14:00Z">
        <w:r w:rsidR="00FD7438">
          <w:rPr>
            <w:rFonts w:ascii="Helvetica" w:hAnsi="Helvetica"/>
            <w:bCs/>
            <w:i w:val="0"/>
            <w:iCs/>
            <w:sz w:val="20"/>
            <w:lang w:val="ca-ES"/>
          </w:rPr>
          <w:t>, o entrega de la informació en formats no estructurats tipus PDF que també compli</w:t>
        </w:r>
      </w:ins>
      <w:ins w:id="466" w:author="Alfredo Arias" w:date="2021-03-11T09:15:00Z">
        <w:r w:rsidR="00FD7438">
          <w:rPr>
            <w:rFonts w:ascii="Helvetica" w:hAnsi="Helvetica"/>
            <w:bCs/>
            <w:i w:val="0"/>
            <w:iCs/>
            <w:sz w:val="20"/>
            <w:lang w:val="ca-ES"/>
          </w:rPr>
          <w:t>que</w:t>
        </w:r>
      </w:ins>
      <w:ins w:id="467" w:author="Alfredo Arias" w:date="2021-03-11T09:14:00Z">
        <w:r w:rsidR="00FD7438">
          <w:rPr>
            <w:rFonts w:ascii="Helvetica" w:hAnsi="Helvetica"/>
            <w:bCs/>
            <w:i w:val="0"/>
            <w:iCs/>
            <w:sz w:val="20"/>
            <w:lang w:val="ca-ES"/>
          </w:rPr>
          <w:t>n la captura i estructuració de la informació re</w:t>
        </w:r>
      </w:ins>
      <w:ins w:id="468" w:author="Alfredo Arias" w:date="2021-03-11T09:15:00Z">
        <w:r w:rsidR="00FD7438">
          <w:rPr>
            <w:rFonts w:ascii="Helvetica" w:hAnsi="Helvetica"/>
            <w:bCs/>
            <w:i w:val="0"/>
            <w:iCs/>
            <w:sz w:val="20"/>
            <w:lang w:val="ca-ES"/>
          </w:rPr>
          <w:t>c</w:t>
        </w:r>
      </w:ins>
      <w:ins w:id="469" w:author="Alfredo Arias" w:date="2021-03-11T09:14:00Z">
        <w:r w:rsidR="00FD7438">
          <w:rPr>
            <w:rFonts w:ascii="Helvetica" w:hAnsi="Helvetica"/>
            <w:bCs/>
            <w:i w:val="0"/>
            <w:iCs/>
            <w:sz w:val="20"/>
            <w:lang w:val="ca-ES"/>
          </w:rPr>
          <w:t>oll</w:t>
        </w:r>
      </w:ins>
      <w:ins w:id="470" w:author="Alfredo Arias" w:date="2021-03-11T09:15:00Z">
        <w:r w:rsidR="00FD7438">
          <w:rPr>
            <w:rFonts w:ascii="Helvetica" w:hAnsi="Helvetica"/>
            <w:bCs/>
            <w:i w:val="0"/>
            <w:iCs/>
            <w:sz w:val="20"/>
            <w:lang w:val="ca-ES"/>
          </w:rPr>
          <w:t>ida</w:t>
        </w:r>
      </w:ins>
      <w:ins w:id="471" w:author="Alfredo Arias" w:date="2021-03-11T09:10:00Z">
        <w:r w:rsidR="00E734EB">
          <w:rPr>
            <w:rFonts w:ascii="Helvetica" w:hAnsi="Helvetica"/>
            <w:bCs/>
            <w:i w:val="0"/>
            <w:iCs/>
            <w:sz w:val="20"/>
            <w:lang w:val="ca-ES"/>
          </w:rPr>
          <w:t>.</w:t>
        </w:r>
      </w:ins>
      <w:ins w:id="472" w:author="Alfredo Arias" w:date="2021-03-11T09:15:00Z">
        <w:r w:rsidR="00FD7438">
          <w:rPr>
            <w:rFonts w:ascii="Helvetica" w:hAnsi="Helvetica"/>
            <w:bCs/>
            <w:i w:val="0"/>
            <w:iCs/>
            <w:sz w:val="20"/>
            <w:lang w:val="ca-ES"/>
          </w:rPr>
          <w:t xml:space="preserve"> </w:t>
        </w:r>
      </w:ins>
      <w:ins w:id="473" w:author="Alfredo Arias" w:date="2021-03-11T09:16:00Z">
        <w:r w:rsidR="00FD7438">
          <w:rPr>
            <w:rFonts w:ascii="Helvetica" w:hAnsi="Helvetica"/>
            <w:bCs/>
            <w:i w:val="0"/>
            <w:iCs/>
            <w:sz w:val="20"/>
            <w:lang w:val="ca-ES"/>
          </w:rPr>
          <w:t>Una vegada recollida la informació cal normalitzar-la i</w:t>
        </w:r>
      </w:ins>
      <w:ins w:id="474" w:author="Alfredo Arias" w:date="2021-03-11T09:17:00Z">
        <w:r w:rsidR="00FD7438">
          <w:rPr>
            <w:rFonts w:ascii="Helvetica" w:hAnsi="Helvetica"/>
            <w:bCs/>
            <w:i w:val="0"/>
            <w:iCs/>
            <w:sz w:val="20"/>
            <w:lang w:val="ca-ES"/>
          </w:rPr>
          <w:t xml:space="preserve"> cercar la correspondència dels TAGS trobats amb la seva aparició en la base de </w:t>
        </w:r>
      </w:ins>
      <w:ins w:id="475" w:author="Alfredo Arias" w:date="2021-03-11T09:18:00Z">
        <w:r w:rsidR="00FD7438">
          <w:rPr>
            <w:rFonts w:ascii="Helvetica" w:hAnsi="Helvetica"/>
            <w:bCs/>
            <w:i w:val="0"/>
            <w:iCs/>
            <w:sz w:val="20"/>
            <w:lang w:val="ca-ES"/>
          </w:rPr>
          <w:t xml:space="preserve">coneixement del client. La estratègia que millor funciona per fer aquesta correspondència de manera </w:t>
        </w:r>
      </w:ins>
      <w:ins w:id="476" w:author="Alfredo Arias" w:date="2021-03-11T09:19:00Z">
        <w:r w:rsidR="00FD7438">
          <w:rPr>
            <w:rFonts w:ascii="Helvetica" w:hAnsi="Helvetica"/>
            <w:bCs/>
            <w:i w:val="0"/>
            <w:iCs/>
            <w:sz w:val="20"/>
            <w:lang w:val="ca-ES"/>
          </w:rPr>
          <w:t>unívoca, es la de la utilització de expressions regulars “REGEX”, i és per això que es fonamental la normalització de la base de coneix</w:t>
        </w:r>
      </w:ins>
      <w:ins w:id="477" w:author="Alfredo Arias" w:date="2021-03-11T09:20:00Z">
        <w:r w:rsidR="00FD7438">
          <w:rPr>
            <w:rFonts w:ascii="Helvetica" w:hAnsi="Helvetica"/>
            <w:bCs/>
            <w:i w:val="0"/>
            <w:iCs/>
            <w:sz w:val="20"/>
            <w:lang w:val="ca-ES"/>
          </w:rPr>
          <w:t>ement a les formes sintàctiques fetes servir als diferents butlletins.</w:t>
        </w:r>
      </w:ins>
    </w:p>
    <w:p w14:paraId="7FDD79BA" w14:textId="138A191C" w:rsidR="0098697C" w:rsidRDefault="0098697C" w:rsidP="007159C9">
      <w:pPr>
        <w:pStyle w:val="Textoindependiente"/>
        <w:numPr>
          <w:ilvl w:val="0"/>
          <w:numId w:val="13"/>
        </w:numPr>
        <w:rPr>
          <w:ins w:id="478" w:author="Alfredo Arias" w:date="2021-03-11T08:53:00Z"/>
          <w:rFonts w:ascii="Helvetica" w:hAnsi="Helvetica"/>
          <w:bCs/>
          <w:i w:val="0"/>
          <w:iCs/>
          <w:sz w:val="20"/>
          <w:lang w:val="ca-ES"/>
        </w:rPr>
      </w:pPr>
      <w:ins w:id="479" w:author="Alfredo Arias" w:date="2021-03-11T08:53:00Z">
        <w:r>
          <w:rPr>
            <w:rFonts w:ascii="Helvetica" w:hAnsi="Helvetica"/>
            <w:bCs/>
            <w:i w:val="0"/>
            <w:iCs/>
            <w:sz w:val="20"/>
            <w:lang w:val="ca-ES"/>
          </w:rPr>
          <w:t>Entrega de resultats</w:t>
        </w:r>
      </w:ins>
      <w:ins w:id="480" w:author="Alfredo Arias" w:date="2021-03-11T09:20:00Z">
        <w:r w:rsidR="00FD7438">
          <w:rPr>
            <w:rFonts w:ascii="Helvetica" w:hAnsi="Helvetica"/>
            <w:bCs/>
            <w:i w:val="0"/>
            <w:iCs/>
            <w:sz w:val="20"/>
            <w:lang w:val="ca-ES"/>
          </w:rPr>
          <w:t xml:space="preserve">: </w:t>
        </w:r>
      </w:ins>
      <w:ins w:id="481" w:author="Alfredo Arias" w:date="2021-03-11T09:21:00Z">
        <w:r w:rsidR="00FD7438">
          <w:rPr>
            <w:rFonts w:ascii="Helvetica" w:hAnsi="Helvetica"/>
            <w:bCs/>
            <w:i w:val="0"/>
            <w:iCs/>
            <w:sz w:val="20"/>
            <w:lang w:val="ca-ES"/>
          </w:rPr>
          <w:t xml:space="preserve">Generats els resultats, s´ha de gestionar l’entrega de resultats per tal de minimitzar </w:t>
        </w:r>
      </w:ins>
      <w:ins w:id="482" w:author="Alfredo Arias" w:date="2021-03-11T09:22:00Z">
        <w:r w:rsidR="00FD7438">
          <w:rPr>
            <w:rFonts w:ascii="Helvetica" w:hAnsi="Helvetica"/>
            <w:bCs/>
            <w:i w:val="0"/>
            <w:iCs/>
            <w:sz w:val="20"/>
            <w:lang w:val="ca-ES"/>
          </w:rPr>
          <w:t>la intervenció</w:t>
        </w:r>
      </w:ins>
      <w:ins w:id="483" w:author="Alfredo Arias" w:date="2021-03-11T09:21:00Z">
        <w:r w:rsidR="00FD7438">
          <w:rPr>
            <w:rFonts w:ascii="Helvetica" w:hAnsi="Helvetica"/>
            <w:bCs/>
            <w:i w:val="0"/>
            <w:iCs/>
            <w:sz w:val="20"/>
            <w:lang w:val="ca-ES"/>
          </w:rPr>
          <w:t xml:space="preserve"> humana en tot el procés</w:t>
        </w:r>
      </w:ins>
      <w:ins w:id="484" w:author="Alfredo Arias" w:date="2021-03-11T09:22:00Z">
        <w:r w:rsidR="00FD7438">
          <w:rPr>
            <w:rFonts w:ascii="Helvetica" w:hAnsi="Helvetica"/>
            <w:bCs/>
            <w:i w:val="0"/>
            <w:iCs/>
            <w:sz w:val="20"/>
            <w:lang w:val="ca-ES"/>
          </w:rPr>
          <w:t>. En aquesta fase</w:t>
        </w:r>
      </w:ins>
      <w:ins w:id="485" w:author="Alfredo Arias" w:date="2021-03-11T09:23:00Z">
        <w:r w:rsidR="001C005F">
          <w:rPr>
            <w:rFonts w:ascii="Helvetica" w:hAnsi="Helvetica"/>
            <w:bCs/>
            <w:i w:val="0"/>
            <w:iCs/>
            <w:sz w:val="20"/>
            <w:lang w:val="ca-ES"/>
          </w:rPr>
          <w:t>,</w:t>
        </w:r>
      </w:ins>
      <w:ins w:id="486" w:author="Alfredo Arias" w:date="2021-03-11T09:22:00Z">
        <w:r w:rsidR="00FD7438">
          <w:rPr>
            <w:rFonts w:ascii="Helvetica" w:hAnsi="Helvetica"/>
            <w:bCs/>
            <w:i w:val="0"/>
            <w:iCs/>
            <w:sz w:val="20"/>
            <w:lang w:val="ca-ES"/>
          </w:rPr>
          <w:t xml:space="preserve"> s’haurà de gestionar l’execució periòdi</w:t>
        </w:r>
      </w:ins>
      <w:ins w:id="487" w:author="Alfredo Arias" w:date="2021-03-11T09:23:00Z">
        <w:r w:rsidR="00FD7438">
          <w:rPr>
            <w:rFonts w:ascii="Helvetica" w:hAnsi="Helvetica"/>
            <w:bCs/>
            <w:i w:val="0"/>
            <w:iCs/>
            <w:sz w:val="20"/>
            <w:lang w:val="ca-ES"/>
          </w:rPr>
          <w:t>ca dels algorismes, i</w:t>
        </w:r>
      </w:ins>
      <w:ins w:id="488" w:author="Alfredo Arias" w:date="2021-03-11T09:22:00Z">
        <w:r w:rsidR="00FD7438">
          <w:rPr>
            <w:rFonts w:ascii="Helvetica" w:hAnsi="Helvetica"/>
            <w:bCs/>
            <w:i w:val="0"/>
            <w:iCs/>
            <w:sz w:val="20"/>
            <w:lang w:val="ca-ES"/>
          </w:rPr>
          <w:t xml:space="preserve"> </w:t>
        </w:r>
      </w:ins>
      <w:ins w:id="489" w:author="Alfredo Arias" w:date="2021-03-11T09:43:00Z">
        <w:r w:rsidR="008716BE">
          <w:rPr>
            <w:rFonts w:ascii="Helvetica" w:hAnsi="Helvetica"/>
            <w:bCs/>
            <w:i w:val="0"/>
            <w:iCs/>
            <w:sz w:val="20"/>
            <w:lang w:val="ca-ES"/>
          </w:rPr>
          <w:t>dissenya</w:t>
        </w:r>
      </w:ins>
      <w:ins w:id="490" w:author="Alfredo Arias" w:date="2021-03-11T09:44:00Z">
        <w:r w:rsidR="008716BE">
          <w:rPr>
            <w:rFonts w:ascii="Helvetica" w:hAnsi="Helvetica"/>
            <w:bCs/>
            <w:i w:val="0"/>
            <w:iCs/>
            <w:sz w:val="20"/>
            <w:lang w:val="ca-ES"/>
          </w:rPr>
          <w:t>r</w:t>
        </w:r>
      </w:ins>
      <w:ins w:id="491" w:author="Alfredo Arias" w:date="2021-03-11T09:43:00Z">
        <w:r w:rsidR="008716BE">
          <w:rPr>
            <w:rFonts w:ascii="Helvetica" w:hAnsi="Helvetica"/>
            <w:bCs/>
            <w:i w:val="0"/>
            <w:iCs/>
            <w:sz w:val="20"/>
            <w:lang w:val="ca-ES"/>
          </w:rPr>
          <w:t xml:space="preserve"> </w:t>
        </w:r>
      </w:ins>
      <w:ins w:id="492" w:author="Alfredo Arias" w:date="2021-03-11T09:44:00Z">
        <w:r w:rsidR="008716BE">
          <w:rPr>
            <w:rFonts w:ascii="Helvetica" w:hAnsi="Helvetica"/>
            <w:bCs/>
            <w:i w:val="0"/>
            <w:iCs/>
            <w:sz w:val="20"/>
            <w:lang w:val="ca-ES"/>
          </w:rPr>
          <w:t>la interfície</w:t>
        </w:r>
      </w:ins>
      <w:ins w:id="493" w:author="Alfredo Arias" w:date="2021-03-11T09:22:00Z">
        <w:r w:rsidR="00FD7438">
          <w:rPr>
            <w:rFonts w:ascii="Helvetica" w:hAnsi="Helvetica"/>
            <w:bCs/>
            <w:i w:val="0"/>
            <w:iCs/>
            <w:sz w:val="20"/>
            <w:lang w:val="ca-ES"/>
          </w:rPr>
          <w:t xml:space="preserve"> de la sortida de resultats</w:t>
        </w:r>
      </w:ins>
      <w:ins w:id="494" w:author="Alfredo Arias" w:date="2021-03-11T09:23:00Z">
        <w:r w:rsidR="00FD7438">
          <w:rPr>
            <w:rFonts w:ascii="Helvetica" w:hAnsi="Helvetica"/>
            <w:bCs/>
            <w:i w:val="0"/>
            <w:iCs/>
            <w:sz w:val="20"/>
            <w:lang w:val="ca-ES"/>
          </w:rPr>
          <w:t xml:space="preserve"> amb els sistemes de informació del client.</w:t>
        </w:r>
      </w:ins>
      <w:ins w:id="495" w:author="Alfredo Arias" w:date="2021-03-11T09:22:00Z">
        <w:r w:rsidR="00FD7438">
          <w:rPr>
            <w:rFonts w:ascii="Helvetica" w:hAnsi="Helvetica"/>
            <w:bCs/>
            <w:i w:val="0"/>
            <w:iCs/>
            <w:sz w:val="20"/>
            <w:lang w:val="ca-ES"/>
          </w:rPr>
          <w:t xml:space="preserve"> </w:t>
        </w:r>
      </w:ins>
    </w:p>
    <w:p w14:paraId="673B21D3" w14:textId="3C2CE13D" w:rsidR="0098697C" w:rsidRPr="007159C9" w:rsidRDefault="0098697C" w:rsidP="007159C9">
      <w:pPr>
        <w:pStyle w:val="Textoindependiente"/>
        <w:numPr>
          <w:ilvl w:val="0"/>
          <w:numId w:val="13"/>
        </w:numPr>
        <w:rPr>
          <w:rFonts w:ascii="Helvetica" w:hAnsi="Helvetica"/>
          <w:bCs/>
          <w:i w:val="0"/>
          <w:iCs/>
          <w:sz w:val="20"/>
          <w:lang w:val="ca-ES"/>
          <w:rPrChange w:id="496" w:author="Alfredo Arias" w:date="2021-03-11T08:52:00Z">
            <w:rPr>
              <w:b/>
              <w:lang w:val="ca-ES"/>
            </w:rPr>
          </w:rPrChange>
        </w:rPr>
        <w:pPrChange w:id="497" w:author="Alfredo Arias" w:date="2021-03-11T08:50:00Z">
          <w:pPr>
            <w:pStyle w:val="Textoindependiente"/>
          </w:pPr>
        </w:pPrChange>
      </w:pPr>
      <w:ins w:id="498" w:author="Alfredo Arias" w:date="2021-03-11T08:53:00Z">
        <w:r>
          <w:rPr>
            <w:rFonts w:ascii="Helvetica" w:hAnsi="Helvetica"/>
            <w:bCs/>
            <w:i w:val="0"/>
            <w:iCs/>
            <w:sz w:val="20"/>
            <w:lang w:val="ca-ES"/>
          </w:rPr>
          <w:t>Validació i ajustos finals</w:t>
        </w:r>
      </w:ins>
      <w:ins w:id="499" w:author="Alfredo Arias" w:date="2021-03-11T09:23:00Z">
        <w:r w:rsidR="001C005F">
          <w:rPr>
            <w:rFonts w:ascii="Helvetica" w:hAnsi="Helvetica"/>
            <w:bCs/>
            <w:i w:val="0"/>
            <w:iCs/>
            <w:sz w:val="20"/>
            <w:lang w:val="ca-ES"/>
          </w:rPr>
          <w:t>: Donada la var</w:t>
        </w:r>
      </w:ins>
      <w:ins w:id="500" w:author="Alfredo Arias" w:date="2021-03-11T09:24:00Z">
        <w:r w:rsidR="001C005F">
          <w:rPr>
            <w:rFonts w:ascii="Helvetica" w:hAnsi="Helvetica"/>
            <w:bCs/>
            <w:i w:val="0"/>
            <w:iCs/>
            <w:sz w:val="20"/>
            <w:lang w:val="ca-ES"/>
          </w:rPr>
          <w:t xml:space="preserve">ietat de fonts d’informació que intervenen en el projecte, i el fet que </w:t>
        </w:r>
      </w:ins>
      <w:ins w:id="501" w:author="Alfredo Arias" w:date="2021-03-11T09:25:00Z">
        <w:r w:rsidR="001C005F">
          <w:rPr>
            <w:rFonts w:ascii="Helvetica" w:hAnsi="Helvetica"/>
            <w:bCs/>
            <w:i w:val="0"/>
            <w:iCs/>
            <w:sz w:val="20"/>
            <w:lang w:val="ca-ES"/>
          </w:rPr>
          <w:t>l’èxit</w:t>
        </w:r>
      </w:ins>
      <w:ins w:id="502" w:author="Alfredo Arias" w:date="2021-03-11T09:24:00Z">
        <w:r w:rsidR="001C005F">
          <w:rPr>
            <w:rFonts w:ascii="Helvetica" w:hAnsi="Helvetica"/>
            <w:bCs/>
            <w:i w:val="0"/>
            <w:iCs/>
            <w:sz w:val="20"/>
            <w:lang w:val="ca-ES"/>
          </w:rPr>
          <w:t xml:space="preserve"> del projecte </w:t>
        </w:r>
      </w:ins>
      <w:ins w:id="503" w:author="Alfredo Arias" w:date="2021-03-11T09:25:00Z">
        <w:r w:rsidR="001C005F">
          <w:rPr>
            <w:rFonts w:ascii="Helvetica" w:hAnsi="Helvetica"/>
            <w:bCs/>
            <w:i w:val="0"/>
            <w:iCs/>
            <w:sz w:val="20"/>
            <w:lang w:val="ca-ES"/>
          </w:rPr>
          <w:t xml:space="preserve">depèn en gran mesura de la precisió de detecció de les disposicions d’interès publicades, </w:t>
        </w:r>
      </w:ins>
      <w:ins w:id="504" w:author="Alfredo Arias" w:date="2021-03-11T09:24:00Z">
        <w:r w:rsidR="001C005F">
          <w:rPr>
            <w:rFonts w:ascii="Helvetica" w:hAnsi="Helvetica"/>
            <w:bCs/>
            <w:i w:val="0"/>
            <w:iCs/>
            <w:sz w:val="20"/>
            <w:lang w:val="ca-ES"/>
          </w:rPr>
          <w:t xml:space="preserve">caldrà </w:t>
        </w:r>
      </w:ins>
      <w:ins w:id="505" w:author="Alfredo Arias" w:date="2021-03-11T09:26:00Z">
        <w:r w:rsidR="001C005F">
          <w:rPr>
            <w:rFonts w:ascii="Helvetica" w:hAnsi="Helvetica"/>
            <w:bCs/>
            <w:i w:val="0"/>
            <w:iCs/>
            <w:sz w:val="20"/>
            <w:lang w:val="ca-ES"/>
          </w:rPr>
          <w:t xml:space="preserve">estar molt atent a la generació de resultats durant un cert temps </w:t>
        </w:r>
      </w:ins>
      <w:ins w:id="506" w:author="Alfredo Arias" w:date="2021-03-11T09:27:00Z">
        <w:r w:rsidR="001C005F">
          <w:rPr>
            <w:rFonts w:ascii="Helvetica" w:hAnsi="Helvetica"/>
            <w:bCs/>
            <w:i w:val="0"/>
            <w:iCs/>
            <w:sz w:val="20"/>
            <w:lang w:val="ca-ES"/>
          </w:rPr>
          <w:t>comparant la cerca manual amb l’automàtica dels algorismes per tal de detectar casuístiques q</w:t>
        </w:r>
      </w:ins>
      <w:ins w:id="507" w:author="Alfredo Arias" w:date="2021-03-11T09:28:00Z">
        <w:r w:rsidR="001C005F">
          <w:rPr>
            <w:rFonts w:ascii="Helvetica" w:hAnsi="Helvetica"/>
            <w:bCs/>
            <w:i w:val="0"/>
            <w:iCs/>
            <w:sz w:val="20"/>
            <w:lang w:val="ca-ES"/>
          </w:rPr>
          <w:t>ue corregir.</w:t>
        </w:r>
      </w:ins>
    </w:p>
    <w:p w14:paraId="42A8723C" w14:textId="696E2313" w:rsidR="00435FAF" w:rsidRDefault="00435FAF" w:rsidP="003D4F80">
      <w:pPr>
        <w:pStyle w:val="Textoindependiente"/>
        <w:rPr>
          <w:ins w:id="508" w:author="Alfredo Arias" w:date="2021-03-11T09:42:00Z"/>
          <w:rFonts w:ascii="Helvetica" w:hAnsi="Helvetica"/>
          <w:b/>
          <w:sz w:val="16"/>
          <w:szCs w:val="16"/>
          <w:lang w:val="ca-ES"/>
        </w:rPr>
      </w:pPr>
    </w:p>
    <w:p w14:paraId="414479ED" w14:textId="77777777" w:rsidR="008716BE" w:rsidRPr="00E627BF" w:rsidRDefault="008716BE" w:rsidP="003D4F80">
      <w:pPr>
        <w:pStyle w:val="Textoindependiente"/>
        <w:rPr>
          <w:rFonts w:ascii="Helvetica" w:hAnsi="Helvetica"/>
          <w:b/>
          <w:sz w:val="16"/>
          <w:szCs w:val="16"/>
          <w:lang w:val="ca-ES"/>
        </w:rPr>
      </w:pPr>
    </w:p>
    <w:tbl>
      <w:tblPr>
        <w:tblStyle w:val="Tablaconcuadrcula1clara"/>
        <w:tblW w:w="5000" w:type="pct"/>
        <w:jc w:val="center"/>
        <w:tblLayout w:type="fixed"/>
        <w:tblLook w:val="00A0" w:firstRow="1" w:lastRow="0" w:firstColumn="1" w:lastColumn="0" w:noHBand="0" w:noVBand="0"/>
        <w:tblDescription w:val="Explicació i justificació del pressupost sol·licitat"/>
        <w:tblPrChange w:id="509" w:author="Alfredo Arias" w:date="2021-03-11T09:45:00Z">
          <w:tblPr>
            <w:tblStyle w:val="Tablaconcuadrcula1clara"/>
            <w:tblW w:w="4206" w:type="pct"/>
            <w:tblLayout w:type="fixed"/>
            <w:tblLook w:val="00A0" w:firstRow="1" w:lastRow="0" w:firstColumn="1" w:lastColumn="0" w:noHBand="0" w:noVBand="0"/>
            <w:tblDescription w:val="Explicació i justificació del pressupost sol·licitat"/>
          </w:tblPr>
        </w:tblPrChange>
      </w:tblPr>
      <w:tblGrid>
        <w:gridCol w:w="2433"/>
        <w:gridCol w:w="2671"/>
        <w:gridCol w:w="1833"/>
        <w:gridCol w:w="1558"/>
        <w:tblGridChange w:id="510">
          <w:tblGrid>
            <w:gridCol w:w="2432"/>
            <w:gridCol w:w="2673"/>
            <w:gridCol w:w="1139"/>
            <w:gridCol w:w="902"/>
          </w:tblGrid>
        </w:tblGridChange>
      </w:tblGrid>
      <w:tr w:rsidR="00F17347" w:rsidRPr="00CE68D0" w14:paraId="532418D4" w14:textId="77777777" w:rsidTr="00D77E89">
        <w:trPr>
          <w:cnfStyle w:val="100000000000" w:firstRow="1" w:lastRow="0" w:firstColumn="0" w:lastColumn="0" w:oddVBand="0" w:evenVBand="0" w:oddHBand="0" w:evenHBand="0" w:firstRowFirstColumn="0" w:firstRowLastColumn="0" w:lastRowFirstColumn="0" w:lastRowLastColumn="0"/>
          <w:trHeight w:val="246"/>
          <w:jc w:val="center"/>
          <w:trPrChange w:id="511" w:author="Alfredo Arias" w:date="2021-03-11T09:45:00Z">
            <w:trPr>
              <w:trHeight w:val="246"/>
            </w:trPr>
          </w:trPrChange>
        </w:trPr>
        <w:tc>
          <w:tcPr>
            <w:cnfStyle w:val="001000000000" w:firstRow="0" w:lastRow="0" w:firstColumn="1" w:lastColumn="0" w:oddVBand="0" w:evenVBand="0" w:oddHBand="0" w:evenHBand="0" w:firstRowFirstColumn="0" w:firstRowLastColumn="0" w:lastRowFirstColumn="0" w:lastRowLastColumn="0"/>
            <w:tcW w:w="1432" w:type="pct"/>
            <w:tcPrChange w:id="512" w:author="Alfredo Arias" w:date="2021-03-11T09:45:00Z">
              <w:tcPr>
                <w:tcW w:w="1702" w:type="pct"/>
              </w:tcPr>
            </w:tcPrChange>
          </w:tcPr>
          <w:p w14:paraId="53334588" w14:textId="77777777" w:rsidR="00CB4456" w:rsidRPr="00CE68D0" w:rsidRDefault="00CB4456" w:rsidP="00CB4456">
            <w:pPr>
              <w:pStyle w:val="Cabeceratabla"/>
              <w:cnfStyle w:val="101000000000" w:firstRow="1" w:lastRow="0" w:firstColumn="1" w:lastColumn="0" w:oddVBand="0" w:evenVBand="0" w:oddHBand="0" w:evenHBand="0" w:firstRowFirstColumn="0" w:firstRowLastColumn="0" w:lastRowFirstColumn="0" w:lastRowLastColumn="0"/>
              <w:rPr>
                <w:rFonts w:ascii="Helvetica" w:hAnsi="Helvetica"/>
                <w:color w:val="auto"/>
              </w:rPr>
            </w:pPr>
            <w:bookmarkStart w:id="513" w:name="_Hlk252117588"/>
            <w:r w:rsidRPr="00CE68D0">
              <w:rPr>
                <w:rFonts w:ascii="Helvetica" w:hAnsi="Helvetica"/>
                <w:color w:val="auto"/>
              </w:rPr>
              <w:t xml:space="preserve">Definició de les activitats subcontractades </w:t>
            </w:r>
          </w:p>
        </w:tc>
        <w:tc>
          <w:tcPr>
            <w:tcW w:w="1572" w:type="pct"/>
            <w:tcPrChange w:id="514" w:author="Alfredo Arias" w:date="2021-03-11T09:45:00Z">
              <w:tcPr>
                <w:tcW w:w="1870" w:type="pct"/>
              </w:tcPr>
            </w:tcPrChange>
          </w:tcPr>
          <w:p w14:paraId="70FF5529" w14:textId="77777777" w:rsidR="00CB4456" w:rsidRPr="00CE68D0" w:rsidRDefault="00CB4456" w:rsidP="00CB4456">
            <w:pPr>
              <w:pStyle w:val="Cabeceratabla"/>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CE68D0">
              <w:rPr>
                <w:rFonts w:ascii="Helvetica" w:hAnsi="Helvetica"/>
                <w:color w:val="auto"/>
              </w:rPr>
              <w:t xml:space="preserve">Breu descripció </w:t>
            </w:r>
          </w:p>
        </w:tc>
        <w:tc>
          <w:tcPr>
            <w:tcW w:w="1079" w:type="pct"/>
            <w:tcPrChange w:id="515" w:author="Alfredo Arias" w:date="2021-03-11T09:45:00Z">
              <w:tcPr>
                <w:tcW w:w="797" w:type="pct"/>
              </w:tcPr>
            </w:tcPrChange>
          </w:tcPr>
          <w:p w14:paraId="0E72EF2C" w14:textId="1C408D3C" w:rsidR="00CB4456" w:rsidRDefault="006A24B4" w:rsidP="00CB4456">
            <w:pPr>
              <w:pStyle w:val="Cabeceratabla"/>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Pr>
                <w:rFonts w:ascii="Helvetica" w:hAnsi="Helvetica"/>
                <w:color w:val="000000"/>
              </w:rPr>
              <w:t>Hores previstes</w:t>
            </w:r>
          </w:p>
        </w:tc>
        <w:tc>
          <w:tcPr>
            <w:tcW w:w="917" w:type="pct"/>
            <w:tcPrChange w:id="516" w:author="Alfredo Arias" w:date="2021-03-11T09:45:00Z">
              <w:tcPr>
                <w:tcW w:w="632" w:type="pct"/>
              </w:tcPr>
            </w:tcPrChange>
          </w:tcPr>
          <w:p w14:paraId="6A4E2666" w14:textId="77777777" w:rsidR="00CB4456" w:rsidRDefault="00CB4456" w:rsidP="00CB4456">
            <w:pPr>
              <w:pStyle w:val="Cabeceratabla"/>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Helvetica" w:hAnsi="Helvetica"/>
                <w:color w:val="000000"/>
              </w:rPr>
              <w:t>Import (</w:t>
            </w:r>
            <w:r>
              <w:rPr>
                <w:rFonts w:ascii="Arial" w:hAnsi="Arial" w:cs="Arial"/>
                <w:color w:val="000000"/>
              </w:rPr>
              <w:t>€)</w:t>
            </w:r>
          </w:p>
        </w:tc>
      </w:tr>
      <w:tr w:rsidR="00F17347" w:rsidRPr="00CE68D0" w14:paraId="581C5203" w14:textId="77777777" w:rsidTr="00D77E89">
        <w:trPr>
          <w:trHeight w:val="292"/>
          <w:jc w:val="center"/>
          <w:trPrChange w:id="517" w:author="Alfredo Arias" w:date="2021-03-11T09:45:00Z">
            <w:trPr>
              <w:trHeight w:val="292"/>
            </w:trPr>
          </w:trPrChange>
        </w:trPr>
        <w:tc>
          <w:tcPr>
            <w:cnfStyle w:val="001000000000" w:firstRow="0" w:lastRow="0" w:firstColumn="1" w:lastColumn="0" w:oddVBand="0" w:evenVBand="0" w:oddHBand="0" w:evenHBand="0" w:firstRowFirstColumn="0" w:firstRowLastColumn="0" w:lastRowFirstColumn="0" w:lastRowLastColumn="0"/>
            <w:tcW w:w="1432" w:type="pct"/>
            <w:tcPrChange w:id="518" w:author="Alfredo Arias" w:date="2021-03-11T09:45:00Z">
              <w:tcPr>
                <w:tcW w:w="1702" w:type="pct"/>
              </w:tcPr>
            </w:tcPrChange>
          </w:tcPr>
          <w:p w14:paraId="2AD96DEF" w14:textId="04A09BD5" w:rsidR="00CB4456" w:rsidRPr="00CE68D0" w:rsidRDefault="00CB4456" w:rsidP="00502669">
            <w:pPr>
              <w:spacing w:before="40" w:after="40"/>
              <w:ind w:left="57" w:right="57"/>
              <w:rPr>
                <w:rFonts w:ascii="Helvetica" w:hAnsi="Helvetica"/>
                <w:sz w:val="18"/>
                <w:szCs w:val="18"/>
              </w:rPr>
            </w:pPr>
            <w:r w:rsidRPr="00CE68D0">
              <w:rPr>
                <w:rFonts w:ascii="Helvetica" w:hAnsi="Helvetica"/>
                <w:sz w:val="18"/>
                <w:szCs w:val="18"/>
              </w:rPr>
              <w:t>Activitat 1 -</w:t>
            </w:r>
            <w:del w:id="519" w:author="Alfredo Arias" w:date="2021-03-10T11:33:00Z">
              <w:r w:rsidRPr="00CE68D0" w:rsidDel="00F17347">
                <w:rPr>
                  <w:rFonts w:ascii="Helvetica" w:hAnsi="Helvetica"/>
                  <w:sz w:val="18"/>
                  <w:szCs w:val="18"/>
                </w:rPr>
                <w:delText xml:space="preserve"> </w:delText>
              </w:r>
            </w:del>
            <w:r w:rsidRPr="00CE68D0">
              <w:rPr>
                <w:rFonts w:ascii="Helvetica" w:hAnsi="Helvetica"/>
                <w:sz w:val="18"/>
                <w:szCs w:val="18"/>
              </w:rPr>
              <w:t xml:space="preserve"> </w:t>
            </w:r>
            <w:ins w:id="520" w:author="jordi" w:date="2021-03-06T10:28:00Z">
              <w:del w:id="521" w:author="Alfredo Arias" w:date="2021-03-10T11:33:00Z">
                <w:r w:rsidR="00AB5D5F" w:rsidRPr="00AB5D5F" w:rsidDel="00F17347">
                  <w:rPr>
                    <w:rFonts w:ascii="Helvetica" w:hAnsi="Helvetica"/>
                    <w:sz w:val="18"/>
                    <w:szCs w:val="18"/>
                  </w:rPr>
                  <w:delText>Alfredo Arias Santaella</w:delText>
                </w:r>
              </w:del>
            </w:ins>
            <w:ins w:id="522" w:author="Alfredo Arias" w:date="2021-03-10T11:33:00Z">
              <w:r w:rsidR="00F17347">
                <w:rPr>
                  <w:rFonts w:ascii="Helvetica" w:hAnsi="Helvetica"/>
                  <w:sz w:val="18"/>
                  <w:szCs w:val="18"/>
                </w:rPr>
                <w:t>Captura BBDD ASECORP</w:t>
              </w:r>
            </w:ins>
            <w:del w:id="523" w:author="jordi" w:date="2021-03-06T10:28:00Z">
              <w:r w:rsidRPr="00CE68D0" w:rsidDel="00AB5D5F">
                <w:rPr>
                  <w:rFonts w:ascii="Helvetica" w:hAnsi="Helvetica"/>
                  <w:sz w:val="18"/>
                  <w:szCs w:val="18"/>
                </w:rPr>
                <w:delText>Nom del proveïdor subcontractat</w:delText>
              </w:r>
            </w:del>
          </w:p>
        </w:tc>
        <w:tc>
          <w:tcPr>
            <w:tcW w:w="1572" w:type="pct"/>
            <w:tcPrChange w:id="524" w:author="Alfredo Arias" w:date="2021-03-11T09:45:00Z">
              <w:tcPr>
                <w:tcW w:w="1870" w:type="pct"/>
              </w:tcPr>
            </w:tcPrChange>
          </w:tcPr>
          <w:p w14:paraId="725B3965" w14:textId="6AB42BFB" w:rsidR="00CB4456" w:rsidRPr="00CE68D0" w:rsidRDefault="00E10424"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ins w:id="525" w:author="Alfredo Arias" w:date="2021-03-10T09:46:00Z">
              <w:r>
                <w:rPr>
                  <w:rFonts w:ascii="Helvetica" w:hAnsi="Helvetica"/>
                  <w:sz w:val="18"/>
                  <w:szCs w:val="18"/>
                </w:rPr>
                <w:t>Captura, anàlisi, i estandardització de la BBDD entregada per A</w:t>
              </w:r>
            </w:ins>
            <w:ins w:id="526" w:author="Alfredo Arias" w:date="2021-03-10T10:32:00Z">
              <w:r w:rsidR="00562F23">
                <w:rPr>
                  <w:rFonts w:ascii="Helvetica" w:hAnsi="Helvetica"/>
                  <w:sz w:val="18"/>
                  <w:szCs w:val="18"/>
                </w:rPr>
                <w:t>S</w:t>
              </w:r>
            </w:ins>
            <w:ins w:id="527" w:author="Alfredo Arias" w:date="2021-03-10T09:46:00Z">
              <w:r>
                <w:rPr>
                  <w:rFonts w:ascii="Helvetica" w:hAnsi="Helvetica"/>
                  <w:sz w:val="18"/>
                  <w:szCs w:val="18"/>
                </w:rPr>
                <w:t>ECORP.</w:t>
              </w:r>
            </w:ins>
          </w:p>
        </w:tc>
        <w:tc>
          <w:tcPr>
            <w:tcW w:w="1079" w:type="pct"/>
            <w:tcPrChange w:id="528" w:author="Alfredo Arias" w:date="2021-03-11T09:45:00Z">
              <w:tcPr>
                <w:tcW w:w="797" w:type="pct"/>
              </w:tcPr>
            </w:tcPrChange>
          </w:tcPr>
          <w:p w14:paraId="30B5D426" w14:textId="287CAA72" w:rsidR="00CB4456" w:rsidRPr="00CE68D0" w:rsidRDefault="00F17347"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Change w:id="529"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ins w:id="530" w:author="Alfredo Arias" w:date="2021-03-10T11:26:00Z">
              <w:r>
                <w:rPr>
                  <w:rFonts w:ascii="Helvetica" w:hAnsi="Helvetica"/>
                  <w:sz w:val="18"/>
                  <w:szCs w:val="18"/>
                </w:rPr>
                <w:t>16 hores</w:t>
              </w:r>
            </w:ins>
          </w:p>
        </w:tc>
        <w:tc>
          <w:tcPr>
            <w:tcW w:w="917" w:type="pct"/>
            <w:tcPrChange w:id="531" w:author="Alfredo Arias" w:date="2021-03-11T09:45:00Z">
              <w:tcPr>
                <w:tcW w:w="632" w:type="pct"/>
              </w:tcPr>
            </w:tcPrChange>
          </w:tcPr>
          <w:p w14:paraId="4A988467" w14:textId="5EFCD8C0" w:rsidR="00CB4456" w:rsidRPr="00CE68D0" w:rsidRDefault="00F17347"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Change w:id="532"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ins w:id="533" w:author="Alfredo Arias" w:date="2021-03-10T11:29:00Z">
              <w:r>
                <w:rPr>
                  <w:rFonts w:ascii="Helvetica" w:hAnsi="Helvetica"/>
                  <w:sz w:val="18"/>
                  <w:szCs w:val="18"/>
                </w:rPr>
                <w:t>1.280 €</w:t>
              </w:r>
            </w:ins>
          </w:p>
        </w:tc>
      </w:tr>
      <w:tr w:rsidR="00F17347" w:rsidRPr="00CE68D0" w14:paraId="67FF8830" w14:textId="77777777" w:rsidTr="00D77E89">
        <w:trPr>
          <w:trHeight w:val="292"/>
          <w:jc w:val="center"/>
          <w:trPrChange w:id="534" w:author="Alfredo Arias" w:date="2021-03-11T09:45:00Z">
            <w:trPr>
              <w:trHeight w:val="292"/>
            </w:trPr>
          </w:trPrChange>
        </w:trPr>
        <w:tc>
          <w:tcPr>
            <w:cnfStyle w:val="001000000000" w:firstRow="0" w:lastRow="0" w:firstColumn="1" w:lastColumn="0" w:oddVBand="0" w:evenVBand="0" w:oddHBand="0" w:evenHBand="0" w:firstRowFirstColumn="0" w:firstRowLastColumn="0" w:lastRowFirstColumn="0" w:lastRowLastColumn="0"/>
            <w:tcW w:w="1432" w:type="pct"/>
            <w:tcPrChange w:id="535" w:author="Alfredo Arias" w:date="2021-03-11T09:45:00Z">
              <w:tcPr>
                <w:tcW w:w="1702" w:type="pct"/>
              </w:tcPr>
            </w:tcPrChange>
          </w:tcPr>
          <w:p w14:paraId="51831AD3" w14:textId="1B986B1A" w:rsidR="00CB4456" w:rsidRPr="00CE68D0" w:rsidRDefault="00CB4456" w:rsidP="00502669">
            <w:pPr>
              <w:spacing w:before="40" w:after="40"/>
              <w:ind w:left="57" w:right="57"/>
              <w:rPr>
                <w:rFonts w:ascii="Helvetica" w:hAnsi="Helvetica"/>
                <w:sz w:val="18"/>
                <w:szCs w:val="18"/>
              </w:rPr>
            </w:pPr>
            <w:r w:rsidRPr="00CE68D0">
              <w:rPr>
                <w:rFonts w:ascii="Helvetica" w:hAnsi="Helvetica"/>
                <w:sz w:val="18"/>
                <w:szCs w:val="18"/>
              </w:rPr>
              <w:t xml:space="preserve">Activitat 2 </w:t>
            </w:r>
            <w:del w:id="536" w:author="Alfredo Arias" w:date="2021-03-10T11:33:00Z">
              <w:r w:rsidRPr="00CE68D0" w:rsidDel="00F17347">
                <w:rPr>
                  <w:rFonts w:ascii="Helvetica" w:hAnsi="Helvetica"/>
                  <w:sz w:val="18"/>
                  <w:szCs w:val="18"/>
                </w:rPr>
                <w:delText>-</w:delText>
              </w:r>
            </w:del>
            <w:ins w:id="537" w:author="Alfredo Arias" w:date="2021-03-10T11:33:00Z">
              <w:r w:rsidR="00F17347">
                <w:rPr>
                  <w:rFonts w:ascii="Helvetica" w:hAnsi="Helvetica"/>
                  <w:sz w:val="18"/>
                  <w:szCs w:val="18"/>
                </w:rPr>
                <w:t>–</w:t>
              </w:r>
            </w:ins>
            <w:r w:rsidRPr="00CE68D0">
              <w:rPr>
                <w:rFonts w:ascii="Helvetica" w:hAnsi="Helvetica"/>
                <w:sz w:val="18"/>
                <w:szCs w:val="18"/>
              </w:rPr>
              <w:t xml:space="preserve"> </w:t>
            </w:r>
            <w:ins w:id="538" w:author="jordi" w:date="2021-03-06T10:28:00Z">
              <w:del w:id="539" w:author="Alfredo Arias" w:date="2021-03-10T11:33:00Z">
                <w:r w:rsidR="00AB5D5F" w:rsidRPr="00AB5D5F" w:rsidDel="00F17347">
                  <w:rPr>
                    <w:rFonts w:ascii="Helvetica" w:hAnsi="Helvetica"/>
                    <w:sz w:val="18"/>
                    <w:szCs w:val="18"/>
                  </w:rPr>
                  <w:delText>Alfredo Arias Santaella</w:delText>
                </w:r>
              </w:del>
            </w:ins>
            <w:ins w:id="540" w:author="Alfredo Arias" w:date="2021-03-11T08:41:00Z">
              <w:r w:rsidR="007159C9">
                <w:rPr>
                  <w:rFonts w:ascii="Helvetica" w:hAnsi="Helvetica"/>
                  <w:sz w:val="18"/>
                  <w:szCs w:val="18"/>
                </w:rPr>
                <w:t>Processament</w:t>
              </w:r>
            </w:ins>
            <w:ins w:id="541" w:author="Alfredo Arias" w:date="2021-03-10T11:34:00Z">
              <w:r w:rsidR="00F17347">
                <w:rPr>
                  <w:rFonts w:ascii="Helvetica" w:hAnsi="Helvetica"/>
                  <w:sz w:val="18"/>
                  <w:szCs w:val="18"/>
                </w:rPr>
                <w:t xml:space="preserve"> dels 2</w:t>
              </w:r>
            </w:ins>
            <w:ins w:id="542" w:author="Alfredo Arias" w:date="2021-03-11T08:53:00Z">
              <w:r w:rsidR="0098697C">
                <w:rPr>
                  <w:rFonts w:ascii="Helvetica" w:hAnsi="Helvetica"/>
                  <w:sz w:val="18"/>
                  <w:szCs w:val="18"/>
                </w:rPr>
                <w:t>1</w:t>
              </w:r>
            </w:ins>
            <w:ins w:id="543" w:author="Alfredo Arias" w:date="2021-03-10T11:34:00Z">
              <w:r w:rsidR="00F17347">
                <w:rPr>
                  <w:rFonts w:ascii="Helvetica" w:hAnsi="Helvetica"/>
                  <w:sz w:val="18"/>
                  <w:szCs w:val="18"/>
                </w:rPr>
                <w:t xml:space="preserve"> butlletins</w:t>
              </w:r>
            </w:ins>
            <w:ins w:id="544" w:author="Alfredo Arias" w:date="2021-03-10T11:33:00Z">
              <w:r w:rsidR="00F17347">
                <w:rPr>
                  <w:rFonts w:ascii="Helvetica" w:hAnsi="Helvetica"/>
                  <w:sz w:val="18"/>
                  <w:szCs w:val="18"/>
                </w:rPr>
                <w:t xml:space="preserve"> </w:t>
              </w:r>
            </w:ins>
            <w:del w:id="545" w:author="jordi" w:date="2021-03-06T10:28:00Z">
              <w:r w:rsidRPr="00CE68D0" w:rsidDel="00AB5D5F">
                <w:rPr>
                  <w:rFonts w:ascii="Helvetica" w:hAnsi="Helvetica"/>
                  <w:sz w:val="18"/>
                  <w:szCs w:val="18"/>
                </w:rPr>
                <w:delText>Nom del proveïdor subcontractat</w:delText>
              </w:r>
            </w:del>
          </w:p>
        </w:tc>
        <w:tc>
          <w:tcPr>
            <w:tcW w:w="1572" w:type="pct"/>
            <w:tcPrChange w:id="546" w:author="Alfredo Arias" w:date="2021-03-11T09:45:00Z">
              <w:tcPr>
                <w:tcW w:w="1870" w:type="pct"/>
              </w:tcPr>
            </w:tcPrChange>
          </w:tcPr>
          <w:p w14:paraId="2DA8F369" w14:textId="211AF72B" w:rsidR="00CB4456" w:rsidRPr="00CE68D0" w:rsidRDefault="00E10424"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ins w:id="547" w:author="Alfredo Arias" w:date="2021-03-10T09:46:00Z">
              <w:r>
                <w:rPr>
                  <w:rFonts w:ascii="Helvetica" w:hAnsi="Helvetica"/>
                  <w:sz w:val="18"/>
                  <w:szCs w:val="18"/>
                </w:rPr>
                <w:t xml:space="preserve">Implementació dels </w:t>
              </w:r>
            </w:ins>
            <w:ins w:id="548" w:author="Alfredo Arias" w:date="2021-03-10T10:28:00Z">
              <w:r w:rsidR="00562F23">
                <w:rPr>
                  <w:rFonts w:ascii="Helvetica" w:hAnsi="Helvetica"/>
                  <w:sz w:val="18"/>
                  <w:szCs w:val="18"/>
                </w:rPr>
                <w:t>processos</w:t>
              </w:r>
            </w:ins>
            <w:ins w:id="549" w:author="Alfredo Arias" w:date="2021-03-10T09:46:00Z">
              <w:r>
                <w:rPr>
                  <w:rFonts w:ascii="Helvetica" w:hAnsi="Helvetica"/>
                  <w:sz w:val="18"/>
                  <w:szCs w:val="18"/>
                </w:rPr>
                <w:t xml:space="preserve"> de captura</w:t>
              </w:r>
            </w:ins>
            <w:ins w:id="550" w:author="Alfredo Arias" w:date="2021-03-10T09:47:00Z">
              <w:r>
                <w:rPr>
                  <w:rFonts w:ascii="Helvetica" w:hAnsi="Helvetica"/>
                  <w:sz w:val="18"/>
                  <w:szCs w:val="18"/>
                </w:rPr>
                <w:t>, anàlisi i cerca de correspondències de les disposicions trobades, a la BBDD de ASECORP, per cadascun</w:t>
              </w:r>
            </w:ins>
            <w:ins w:id="551" w:author="Alfredo Arias" w:date="2021-03-10T09:48:00Z">
              <w:r>
                <w:rPr>
                  <w:rFonts w:ascii="Helvetica" w:hAnsi="Helvetica"/>
                  <w:sz w:val="18"/>
                  <w:szCs w:val="18"/>
                </w:rPr>
                <w:t xml:space="preserve"> dels 2</w:t>
              </w:r>
            </w:ins>
            <w:ins w:id="552" w:author="Alfredo Arias" w:date="2021-03-10T11:37:00Z">
              <w:r w:rsidR="00C73D25">
                <w:rPr>
                  <w:rFonts w:ascii="Helvetica" w:hAnsi="Helvetica"/>
                  <w:sz w:val="18"/>
                  <w:szCs w:val="18"/>
                </w:rPr>
                <w:t>1</w:t>
              </w:r>
            </w:ins>
            <w:ins w:id="553" w:author="Alfredo Arias" w:date="2021-03-10T09:48:00Z">
              <w:r>
                <w:rPr>
                  <w:rFonts w:ascii="Helvetica" w:hAnsi="Helvetica"/>
                  <w:sz w:val="18"/>
                  <w:szCs w:val="18"/>
                </w:rPr>
                <w:t xml:space="preserve"> butlletins </w:t>
              </w:r>
            </w:ins>
            <w:ins w:id="554" w:author="Alfredo Arias" w:date="2021-03-10T10:00:00Z">
              <w:r w:rsidR="00EF7663">
                <w:rPr>
                  <w:rFonts w:ascii="Helvetica" w:hAnsi="Helvetica"/>
                  <w:sz w:val="18"/>
                  <w:szCs w:val="18"/>
                </w:rPr>
                <w:t>d’interès</w:t>
              </w:r>
            </w:ins>
            <w:ins w:id="555" w:author="Alfredo Arias" w:date="2021-03-10T09:48:00Z">
              <w:r>
                <w:rPr>
                  <w:rFonts w:ascii="Helvetica" w:hAnsi="Helvetica"/>
                  <w:sz w:val="18"/>
                  <w:szCs w:val="18"/>
                </w:rPr>
                <w:t>.</w:t>
              </w:r>
            </w:ins>
            <w:ins w:id="556" w:author="Alfredo Arias" w:date="2021-03-10T09:47:00Z">
              <w:r>
                <w:rPr>
                  <w:rFonts w:ascii="Helvetica" w:hAnsi="Helvetica"/>
                  <w:sz w:val="18"/>
                  <w:szCs w:val="18"/>
                </w:rPr>
                <w:t xml:space="preserve"> </w:t>
              </w:r>
            </w:ins>
          </w:p>
        </w:tc>
        <w:tc>
          <w:tcPr>
            <w:tcW w:w="1079" w:type="pct"/>
            <w:tcPrChange w:id="557" w:author="Alfredo Arias" w:date="2021-03-11T09:45:00Z">
              <w:tcPr>
                <w:tcW w:w="797" w:type="pct"/>
              </w:tcPr>
            </w:tcPrChange>
          </w:tcPr>
          <w:p w14:paraId="458EC60E" w14:textId="31317F7E" w:rsidR="00CB4456" w:rsidRPr="00CE68D0" w:rsidRDefault="00F17347"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Change w:id="558"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ins w:id="559" w:author="Alfredo Arias" w:date="2021-03-10T11:25:00Z">
              <w:r>
                <w:rPr>
                  <w:rFonts w:ascii="Helvetica" w:hAnsi="Helvetica"/>
                  <w:sz w:val="18"/>
                  <w:szCs w:val="18"/>
                </w:rPr>
                <w:t>2</w:t>
              </w:r>
            </w:ins>
            <w:ins w:id="560" w:author="Alfredo Arias" w:date="2021-03-10T11:37:00Z">
              <w:r w:rsidR="00C73D25">
                <w:rPr>
                  <w:rFonts w:ascii="Helvetica" w:hAnsi="Helvetica"/>
                  <w:sz w:val="18"/>
                  <w:szCs w:val="18"/>
                </w:rPr>
                <w:t>1</w:t>
              </w:r>
            </w:ins>
            <w:ins w:id="561" w:author="Alfredo Arias" w:date="2021-03-10T11:38:00Z">
              <w:r w:rsidR="00C73D25">
                <w:rPr>
                  <w:rFonts w:ascii="Helvetica" w:hAnsi="Helvetica"/>
                  <w:sz w:val="18"/>
                  <w:szCs w:val="18"/>
                </w:rPr>
                <w:t xml:space="preserve"> butlletins</w:t>
              </w:r>
            </w:ins>
            <w:ins w:id="562" w:author="Alfredo Arias" w:date="2021-03-10T11:25:00Z">
              <w:r>
                <w:rPr>
                  <w:rFonts w:ascii="Helvetica" w:hAnsi="Helvetica"/>
                  <w:sz w:val="18"/>
                  <w:szCs w:val="18"/>
                </w:rPr>
                <w:t xml:space="preserve"> </w:t>
              </w:r>
            </w:ins>
            <w:ins w:id="563" w:author="Alfredo Arias" w:date="2021-03-10T11:26:00Z">
              <w:r>
                <w:rPr>
                  <w:rFonts w:ascii="Helvetica" w:hAnsi="Helvetica"/>
                  <w:sz w:val="18"/>
                  <w:szCs w:val="18"/>
                </w:rPr>
                <w:t xml:space="preserve">x </w:t>
              </w:r>
            </w:ins>
            <w:ins w:id="564" w:author="Alfredo Arias" w:date="2021-03-10T11:27:00Z">
              <w:r>
                <w:rPr>
                  <w:rFonts w:ascii="Helvetica" w:hAnsi="Helvetica"/>
                  <w:sz w:val="18"/>
                  <w:szCs w:val="18"/>
                </w:rPr>
                <w:t>8</w:t>
              </w:r>
            </w:ins>
            <w:ins w:id="565" w:author="Alfredo Arias" w:date="2021-03-10T11:38:00Z">
              <w:r w:rsidR="00C73D25">
                <w:rPr>
                  <w:rFonts w:ascii="Helvetica" w:hAnsi="Helvetica"/>
                  <w:sz w:val="18"/>
                  <w:szCs w:val="18"/>
                </w:rPr>
                <w:t xml:space="preserve"> hores</w:t>
              </w:r>
            </w:ins>
            <w:ins w:id="566" w:author="Alfredo Arias" w:date="2021-03-10T11:26:00Z">
              <w:r>
                <w:rPr>
                  <w:rFonts w:ascii="Helvetica" w:hAnsi="Helvetica"/>
                  <w:sz w:val="18"/>
                  <w:szCs w:val="18"/>
                </w:rPr>
                <w:t xml:space="preserve"> = </w:t>
              </w:r>
            </w:ins>
            <w:ins w:id="567" w:author="Alfredo Arias" w:date="2021-03-10T11:27:00Z">
              <w:r>
                <w:rPr>
                  <w:rFonts w:ascii="Helvetica" w:hAnsi="Helvetica"/>
                  <w:sz w:val="18"/>
                  <w:szCs w:val="18"/>
                </w:rPr>
                <w:t>1</w:t>
              </w:r>
            </w:ins>
            <w:ins w:id="568" w:author="Alfredo Arias" w:date="2021-03-10T11:37:00Z">
              <w:r w:rsidR="00C73D25">
                <w:rPr>
                  <w:rFonts w:ascii="Helvetica" w:hAnsi="Helvetica"/>
                  <w:sz w:val="18"/>
                  <w:szCs w:val="18"/>
                </w:rPr>
                <w:t>68</w:t>
              </w:r>
            </w:ins>
            <w:ins w:id="569" w:author="Alfredo Arias" w:date="2021-03-10T11:26:00Z">
              <w:r>
                <w:rPr>
                  <w:rFonts w:ascii="Helvetica" w:hAnsi="Helvetica"/>
                  <w:sz w:val="18"/>
                  <w:szCs w:val="18"/>
                </w:rPr>
                <w:t xml:space="preserve"> hor</w:t>
              </w:r>
            </w:ins>
            <w:ins w:id="570" w:author="Alfredo Arias" w:date="2021-03-10T11:32:00Z">
              <w:r>
                <w:rPr>
                  <w:rFonts w:ascii="Helvetica" w:hAnsi="Helvetica"/>
                  <w:sz w:val="18"/>
                  <w:szCs w:val="18"/>
                </w:rPr>
                <w:t>e</w:t>
              </w:r>
            </w:ins>
            <w:ins w:id="571" w:author="Alfredo Arias" w:date="2021-03-10T11:26:00Z">
              <w:r>
                <w:rPr>
                  <w:rFonts w:ascii="Helvetica" w:hAnsi="Helvetica"/>
                  <w:sz w:val="18"/>
                  <w:szCs w:val="18"/>
                </w:rPr>
                <w:t>s</w:t>
              </w:r>
            </w:ins>
          </w:p>
        </w:tc>
        <w:tc>
          <w:tcPr>
            <w:tcW w:w="917" w:type="pct"/>
            <w:tcPrChange w:id="572" w:author="Alfredo Arias" w:date="2021-03-11T09:45:00Z">
              <w:tcPr>
                <w:tcW w:w="632" w:type="pct"/>
              </w:tcPr>
            </w:tcPrChange>
          </w:tcPr>
          <w:p w14:paraId="1150E8CC" w14:textId="4F48F276" w:rsidR="00CB4456" w:rsidRPr="00CE68D0" w:rsidRDefault="00F17347"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Change w:id="573"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ins w:id="574" w:author="Alfredo Arias" w:date="2021-03-10T11:29:00Z">
              <w:r>
                <w:rPr>
                  <w:rFonts w:ascii="Helvetica" w:hAnsi="Helvetica"/>
                  <w:sz w:val="18"/>
                  <w:szCs w:val="18"/>
                </w:rPr>
                <w:t>1</w:t>
              </w:r>
            </w:ins>
            <w:ins w:id="575" w:author="Alfredo Arias" w:date="2021-03-10T11:37:00Z">
              <w:r w:rsidR="00C73D25">
                <w:rPr>
                  <w:rFonts w:ascii="Helvetica" w:hAnsi="Helvetica"/>
                  <w:sz w:val="18"/>
                  <w:szCs w:val="18"/>
                </w:rPr>
                <w:t>3</w:t>
              </w:r>
            </w:ins>
            <w:ins w:id="576" w:author="Alfredo Arias" w:date="2021-03-10T11:29:00Z">
              <w:r>
                <w:rPr>
                  <w:rFonts w:ascii="Helvetica" w:hAnsi="Helvetica"/>
                  <w:sz w:val="18"/>
                  <w:szCs w:val="18"/>
                </w:rPr>
                <w:t>.</w:t>
              </w:r>
            </w:ins>
            <w:ins w:id="577" w:author="Alfredo Arias" w:date="2021-03-10T11:37:00Z">
              <w:r w:rsidR="00C73D25">
                <w:rPr>
                  <w:rFonts w:ascii="Helvetica" w:hAnsi="Helvetica"/>
                  <w:sz w:val="18"/>
                  <w:szCs w:val="18"/>
                </w:rPr>
                <w:t>44</w:t>
              </w:r>
            </w:ins>
            <w:ins w:id="578" w:author="Alfredo Arias" w:date="2021-03-10T11:29:00Z">
              <w:r>
                <w:rPr>
                  <w:rFonts w:ascii="Helvetica" w:hAnsi="Helvetica"/>
                  <w:sz w:val="18"/>
                  <w:szCs w:val="18"/>
                </w:rPr>
                <w:t>0 €</w:t>
              </w:r>
            </w:ins>
          </w:p>
        </w:tc>
      </w:tr>
      <w:tr w:rsidR="00F17347" w:rsidRPr="00CE68D0" w14:paraId="461D5F9C" w14:textId="77777777" w:rsidTr="00D77E89">
        <w:trPr>
          <w:trHeight w:val="292"/>
          <w:jc w:val="center"/>
          <w:trPrChange w:id="579" w:author="Alfredo Arias" w:date="2021-03-11T09:45:00Z">
            <w:trPr>
              <w:trHeight w:val="292"/>
            </w:trPr>
          </w:trPrChange>
        </w:trPr>
        <w:tc>
          <w:tcPr>
            <w:cnfStyle w:val="001000000000" w:firstRow="0" w:lastRow="0" w:firstColumn="1" w:lastColumn="0" w:oddVBand="0" w:evenVBand="0" w:oddHBand="0" w:evenHBand="0" w:firstRowFirstColumn="0" w:firstRowLastColumn="0" w:lastRowFirstColumn="0" w:lastRowLastColumn="0"/>
            <w:tcW w:w="1432" w:type="pct"/>
            <w:tcPrChange w:id="580" w:author="Alfredo Arias" w:date="2021-03-11T09:45:00Z">
              <w:tcPr>
                <w:tcW w:w="1702" w:type="pct"/>
              </w:tcPr>
            </w:tcPrChange>
          </w:tcPr>
          <w:p w14:paraId="51188E7A" w14:textId="5637D88A" w:rsidR="00CB4456" w:rsidRPr="00CE68D0" w:rsidRDefault="00CB4456" w:rsidP="00502669">
            <w:pPr>
              <w:spacing w:before="40" w:after="40"/>
              <w:ind w:left="57" w:right="57"/>
              <w:rPr>
                <w:rFonts w:ascii="Helvetica" w:hAnsi="Helvetica"/>
                <w:sz w:val="18"/>
                <w:szCs w:val="18"/>
              </w:rPr>
            </w:pPr>
            <w:r w:rsidRPr="00CE68D0">
              <w:rPr>
                <w:rFonts w:ascii="Helvetica" w:hAnsi="Helvetica"/>
                <w:sz w:val="18"/>
                <w:szCs w:val="18"/>
              </w:rPr>
              <w:t xml:space="preserve">Activitat 3 -  </w:t>
            </w:r>
            <w:ins w:id="581" w:author="jordi" w:date="2021-03-06T10:28:00Z">
              <w:del w:id="582" w:author="Alfredo Arias" w:date="2021-03-10T11:34:00Z">
                <w:r w:rsidR="00AB5D5F" w:rsidRPr="00AB5D5F" w:rsidDel="00F17347">
                  <w:rPr>
                    <w:rFonts w:ascii="Helvetica" w:hAnsi="Helvetica"/>
                    <w:sz w:val="18"/>
                    <w:szCs w:val="18"/>
                  </w:rPr>
                  <w:delText>Alfredo Arias Santaella</w:delText>
                </w:r>
              </w:del>
            </w:ins>
            <w:ins w:id="583" w:author="Alfredo Arias" w:date="2021-03-10T11:34:00Z">
              <w:r w:rsidR="00F17347">
                <w:rPr>
                  <w:rFonts w:ascii="Helvetica" w:hAnsi="Helvetica"/>
                  <w:sz w:val="18"/>
                  <w:szCs w:val="18"/>
                </w:rPr>
                <w:t>Entrega resultats</w:t>
              </w:r>
            </w:ins>
            <w:del w:id="584" w:author="jordi" w:date="2021-03-06T10:28:00Z">
              <w:r w:rsidRPr="00CE68D0" w:rsidDel="00AB5D5F">
                <w:rPr>
                  <w:rFonts w:ascii="Helvetica" w:hAnsi="Helvetica"/>
                  <w:sz w:val="18"/>
                  <w:szCs w:val="18"/>
                </w:rPr>
                <w:delText>Nom del proveïdor subcontractat</w:delText>
              </w:r>
            </w:del>
          </w:p>
        </w:tc>
        <w:tc>
          <w:tcPr>
            <w:tcW w:w="1572" w:type="pct"/>
            <w:tcPrChange w:id="585" w:author="Alfredo Arias" w:date="2021-03-11T09:45:00Z">
              <w:tcPr>
                <w:tcW w:w="1870" w:type="pct"/>
              </w:tcPr>
            </w:tcPrChange>
          </w:tcPr>
          <w:p w14:paraId="361EAD85" w14:textId="5337FA67" w:rsidR="00CB4456" w:rsidRPr="00CE68D0" w:rsidRDefault="00126735"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ins w:id="586" w:author="Alfredo Arias" w:date="2021-03-10T09:48:00Z">
              <w:r>
                <w:rPr>
                  <w:rFonts w:ascii="Helvetica" w:hAnsi="Helvetica"/>
                  <w:sz w:val="18"/>
                  <w:szCs w:val="18"/>
                </w:rPr>
                <w:t>Definició, e implementació de</w:t>
              </w:r>
            </w:ins>
            <w:ins w:id="587" w:author="Alfredo Arias" w:date="2021-03-10T09:49:00Z">
              <w:r>
                <w:rPr>
                  <w:rFonts w:ascii="Helvetica" w:hAnsi="Helvetica"/>
                  <w:sz w:val="18"/>
                  <w:szCs w:val="18"/>
                </w:rPr>
                <w:t xml:space="preserve"> mecanismes d’entrega del resultats generats.</w:t>
              </w:r>
            </w:ins>
          </w:p>
        </w:tc>
        <w:tc>
          <w:tcPr>
            <w:tcW w:w="1079" w:type="pct"/>
            <w:tcPrChange w:id="588" w:author="Alfredo Arias" w:date="2021-03-11T09:45:00Z">
              <w:tcPr>
                <w:tcW w:w="797" w:type="pct"/>
              </w:tcPr>
            </w:tcPrChange>
          </w:tcPr>
          <w:p w14:paraId="51F3A0EE" w14:textId="059CAFA4" w:rsidR="00CB4456" w:rsidRPr="00CE68D0" w:rsidRDefault="00F17347"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Change w:id="589"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ins w:id="590" w:author="Alfredo Arias" w:date="2021-03-10T11:26:00Z">
              <w:r>
                <w:rPr>
                  <w:rFonts w:ascii="Helvetica" w:hAnsi="Helvetica"/>
                  <w:sz w:val="18"/>
                  <w:szCs w:val="18"/>
                </w:rPr>
                <w:t>20 hores</w:t>
              </w:r>
            </w:ins>
          </w:p>
        </w:tc>
        <w:tc>
          <w:tcPr>
            <w:tcW w:w="917" w:type="pct"/>
            <w:tcPrChange w:id="591" w:author="Alfredo Arias" w:date="2021-03-11T09:45:00Z">
              <w:tcPr>
                <w:tcW w:w="632" w:type="pct"/>
              </w:tcPr>
            </w:tcPrChange>
          </w:tcPr>
          <w:p w14:paraId="0A71AD98" w14:textId="725AB78B" w:rsidR="00CB4456" w:rsidRPr="00CE68D0" w:rsidRDefault="00F17347"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Change w:id="592"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ins w:id="593" w:author="Alfredo Arias" w:date="2021-03-10T11:29:00Z">
              <w:r>
                <w:rPr>
                  <w:rFonts w:ascii="Helvetica" w:hAnsi="Helvetica"/>
                  <w:sz w:val="18"/>
                  <w:szCs w:val="18"/>
                </w:rPr>
                <w:t xml:space="preserve">1.600 </w:t>
              </w:r>
            </w:ins>
            <w:ins w:id="594" w:author="Alfredo Arias" w:date="2021-03-10T11:30:00Z">
              <w:r>
                <w:rPr>
                  <w:rFonts w:ascii="Helvetica" w:hAnsi="Helvetica"/>
                  <w:sz w:val="18"/>
                  <w:szCs w:val="18"/>
                </w:rPr>
                <w:t>€</w:t>
              </w:r>
            </w:ins>
          </w:p>
        </w:tc>
      </w:tr>
      <w:tr w:rsidR="00F17347" w:rsidRPr="00CE68D0" w:rsidDel="00AB5D5F" w14:paraId="5C7B96DD" w14:textId="604F32BE" w:rsidTr="00D77E89">
        <w:trPr>
          <w:trHeight w:val="292"/>
          <w:jc w:val="center"/>
          <w:del w:id="595" w:author="jordi" w:date="2021-03-06T10:28:00Z"/>
          <w:trPrChange w:id="596" w:author="Alfredo Arias" w:date="2021-03-11T09:45:00Z">
            <w:trPr>
              <w:trHeight w:val="292"/>
            </w:trPr>
          </w:trPrChange>
        </w:trPr>
        <w:tc>
          <w:tcPr>
            <w:cnfStyle w:val="001000000000" w:firstRow="0" w:lastRow="0" w:firstColumn="1" w:lastColumn="0" w:oddVBand="0" w:evenVBand="0" w:oddHBand="0" w:evenHBand="0" w:firstRowFirstColumn="0" w:firstRowLastColumn="0" w:lastRowFirstColumn="0" w:lastRowLastColumn="0"/>
            <w:tcW w:w="1432" w:type="pct"/>
            <w:tcPrChange w:id="597" w:author="Alfredo Arias" w:date="2021-03-11T09:45:00Z">
              <w:tcPr>
                <w:tcW w:w="1702" w:type="pct"/>
              </w:tcPr>
            </w:tcPrChange>
          </w:tcPr>
          <w:p w14:paraId="6FE9B0C5" w14:textId="1D018FDD" w:rsidR="00CB4456" w:rsidRPr="00CE68D0" w:rsidDel="00AB5D5F" w:rsidRDefault="00CB4456" w:rsidP="00502669">
            <w:pPr>
              <w:spacing w:before="40" w:after="40"/>
              <w:ind w:left="57" w:right="57"/>
              <w:rPr>
                <w:del w:id="598" w:author="jordi" w:date="2021-03-06T10:28:00Z"/>
                <w:rFonts w:ascii="Helvetica" w:hAnsi="Helvetica"/>
                <w:sz w:val="18"/>
                <w:szCs w:val="18"/>
              </w:rPr>
            </w:pPr>
            <w:del w:id="599" w:author="jordi" w:date="2021-03-06T10:28:00Z">
              <w:r w:rsidRPr="00CE68D0" w:rsidDel="00AB5D5F">
                <w:rPr>
                  <w:rFonts w:ascii="Helvetica" w:hAnsi="Helvetica"/>
                  <w:sz w:val="18"/>
                  <w:szCs w:val="18"/>
                </w:rPr>
                <w:delText>...</w:delText>
              </w:r>
            </w:del>
          </w:p>
        </w:tc>
        <w:tc>
          <w:tcPr>
            <w:tcW w:w="1572" w:type="pct"/>
            <w:tcPrChange w:id="600" w:author="Alfredo Arias" w:date="2021-03-11T09:45:00Z">
              <w:tcPr>
                <w:tcW w:w="1870" w:type="pct"/>
              </w:tcPr>
            </w:tcPrChange>
          </w:tcPr>
          <w:p w14:paraId="732F723F" w14:textId="5FF8D34C" w:rsidR="00CB4456" w:rsidRPr="00CE68D0" w:rsidDel="00AB5D5F" w:rsidRDefault="00CB4456"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del w:id="601" w:author="jordi" w:date="2021-03-06T10:28:00Z"/>
                <w:rFonts w:ascii="Helvetica" w:hAnsi="Helvetica"/>
                <w:sz w:val="18"/>
                <w:szCs w:val="18"/>
              </w:rPr>
            </w:pPr>
          </w:p>
        </w:tc>
        <w:tc>
          <w:tcPr>
            <w:tcW w:w="1079" w:type="pct"/>
            <w:tcPrChange w:id="602" w:author="Alfredo Arias" w:date="2021-03-11T09:45:00Z">
              <w:tcPr>
                <w:tcW w:w="797" w:type="pct"/>
              </w:tcPr>
            </w:tcPrChange>
          </w:tcPr>
          <w:p w14:paraId="7E3EBE50" w14:textId="67CEE56C" w:rsidR="00CB4456" w:rsidRPr="00CE68D0" w:rsidDel="00AB5D5F" w:rsidRDefault="00CB4456"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del w:id="603" w:author="jordi" w:date="2021-03-06T10:28:00Z"/>
                <w:rFonts w:ascii="Helvetica" w:hAnsi="Helvetica"/>
                <w:sz w:val="18"/>
                <w:szCs w:val="18"/>
              </w:rPr>
              <w:pPrChange w:id="604"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p>
        </w:tc>
        <w:tc>
          <w:tcPr>
            <w:tcW w:w="917" w:type="pct"/>
            <w:tcPrChange w:id="605" w:author="Alfredo Arias" w:date="2021-03-11T09:45:00Z">
              <w:tcPr>
                <w:tcW w:w="632" w:type="pct"/>
              </w:tcPr>
            </w:tcPrChange>
          </w:tcPr>
          <w:p w14:paraId="481804C3" w14:textId="07443FC6" w:rsidR="00CB4456" w:rsidRPr="00CE68D0" w:rsidDel="00AB5D5F" w:rsidRDefault="00CB4456"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del w:id="606" w:author="jordi" w:date="2021-03-06T10:28:00Z"/>
                <w:rFonts w:ascii="Helvetica" w:hAnsi="Helvetica"/>
                <w:sz w:val="18"/>
                <w:szCs w:val="18"/>
              </w:rPr>
              <w:pPrChange w:id="607"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p>
        </w:tc>
      </w:tr>
      <w:bookmarkEnd w:id="513"/>
      <w:tr w:rsidR="00F17347" w:rsidRPr="00CE68D0" w14:paraId="012BDFE3" w14:textId="77777777" w:rsidTr="00D77E89">
        <w:trPr>
          <w:trHeight w:val="292"/>
          <w:jc w:val="center"/>
          <w:trPrChange w:id="608" w:author="Alfredo Arias" w:date="2021-03-11T09:45:00Z">
            <w:trPr>
              <w:trHeight w:val="292"/>
            </w:trPr>
          </w:trPrChange>
        </w:trPr>
        <w:tc>
          <w:tcPr>
            <w:cnfStyle w:val="001000000000" w:firstRow="0" w:lastRow="0" w:firstColumn="1" w:lastColumn="0" w:oddVBand="0" w:evenVBand="0" w:oddHBand="0" w:evenHBand="0" w:firstRowFirstColumn="0" w:firstRowLastColumn="0" w:lastRowFirstColumn="0" w:lastRowLastColumn="0"/>
            <w:tcW w:w="1432" w:type="pct"/>
            <w:tcPrChange w:id="609" w:author="Alfredo Arias" w:date="2021-03-11T09:45:00Z">
              <w:tcPr>
                <w:tcW w:w="1702" w:type="pct"/>
              </w:tcPr>
            </w:tcPrChange>
          </w:tcPr>
          <w:p w14:paraId="0C5776F4" w14:textId="79B7FC37" w:rsidR="00CB4456" w:rsidRPr="00CE68D0" w:rsidRDefault="00CB4456" w:rsidP="00F17347">
            <w:pPr>
              <w:spacing w:before="40" w:after="40"/>
              <w:ind w:left="57" w:right="57"/>
              <w:rPr>
                <w:rFonts w:ascii="Helvetica" w:hAnsi="Helvetica"/>
                <w:sz w:val="18"/>
                <w:szCs w:val="18"/>
              </w:rPr>
              <w:pPrChange w:id="610" w:author="Alfredo Arias" w:date="2021-03-10T11:34:00Z">
                <w:pPr>
                  <w:spacing w:before="40" w:after="40"/>
                  <w:ind w:left="57" w:right="57"/>
                </w:pPr>
              </w:pPrChange>
            </w:pPr>
            <w:r w:rsidRPr="00CE68D0">
              <w:rPr>
                <w:rFonts w:ascii="Helvetica" w:hAnsi="Helvetica"/>
                <w:sz w:val="18"/>
                <w:szCs w:val="18"/>
              </w:rPr>
              <w:t xml:space="preserve">Activitat </w:t>
            </w:r>
            <w:ins w:id="611" w:author="Alfredo Arias" w:date="2021-03-11T08:49:00Z">
              <w:r w:rsidR="007159C9">
                <w:rPr>
                  <w:rFonts w:ascii="Helvetica" w:hAnsi="Helvetica"/>
                  <w:sz w:val="18"/>
                  <w:szCs w:val="18"/>
                </w:rPr>
                <w:t>4</w:t>
              </w:r>
            </w:ins>
            <w:del w:id="612" w:author="Alfredo Arias" w:date="2021-03-11T08:49:00Z">
              <w:r w:rsidRPr="00CE68D0" w:rsidDel="007159C9">
                <w:rPr>
                  <w:rFonts w:ascii="Helvetica" w:hAnsi="Helvetica"/>
                  <w:sz w:val="18"/>
                  <w:szCs w:val="18"/>
                </w:rPr>
                <w:delText>n</w:delText>
              </w:r>
            </w:del>
            <w:r w:rsidRPr="00CE68D0">
              <w:rPr>
                <w:rFonts w:ascii="Helvetica" w:hAnsi="Helvetica"/>
                <w:sz w:val="18"/>
                <w:szCs w:val="18"/>
              </w:rPr>
              <w:t xml:space="preserve"> -  </w:t>
            </w:r>
            <w:ins w:id="613" w:author="jordi" w:date="2021-03-06T10:28:00Z">
              <w:del w:id="614" w:author="Alfredo Arias" w:date="2021-03-10T11:34:00Z">
                <w:r w:rsidR="00AB5D5F" w:rsidRPr="00AB5D5F" w:rsidDel="00F17347">
                  <w:rPr>
                    <w:rFonts w:ascii="Helvetica" w:hAnsi="Helvetica"/>
                    <w:sz w:val="18"/>
                    <w:szCs w:val="18"/>
                  </w:rPr>
                  <w:delText>Alfredo Arias Santaella</w:delText>
                </w:r>
              </w:del>
            </w:ins>
            <w:ins w:id="615" w:author="Alfredo Arias" w:date="2021-03-10T11:34:00Z">
              <w:r w:rsidR="00F17347">
                <w:rPr>
                  <w:rFonts w:ascii="Helvetica" w:hAnsi="Helvetica"/>
                  <w:sz w:val="18"/>
                  <w:szCs w:val="18"/>
                </w:rPr>
                <w:t>Validació final</w:t>
              </w:r>
            </w:ins>
            <w:del w:id="616" w:author="jordi" w:date="2021-03-06T10:28:00Z">
              <w:r w:rsidRPr="00CE68D0" w:rsidDel="00AB5D5F">
                <w:rPr>
                  <w:rFonts w:ascii="Helvetica" w:hAnsi="Helvetica"/>
                  <w:sz w:val="18"/>
                  <w:szCs w:val="18"/>
                </w:rPr>
                <w:delText>Nom del proveïdor subcontractat</w:delText>
              </w:r>
            </w:del>
          </w:p>
        </w:tc>
        <w:tc>
          <w:tcPr>
            <w:tcW w:w="1572" w:type="pct"/>
            <w:tcPrChange w:id="617" w:author="Alfredo Arias" w:date="2021-03-11T09:45:00Z">
              <w:tcPr>
                <w:tcW w:w="1870" w:type="pct"/>
              </w:tcPr>
            </w:tcPrChange>
          </w:tcPr>
          <w:p w14:paraId="127B19E1" w14:textId="74EAD36F" w:rsidR="00CB4456" w:rsidRPr="00CE68D0" w:rsidRDefault="00126735"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
            <w:ins w:id="618" w:author="Alfredo Arias" w:date="2021-03-10T09:54:00Z">
              <w:r>
                <w:rPr>
                  <w:rFonts w:ascii="Helvetica" w:hAnsi="Helvetica"/>
                  <w:sz w:val="18"/>
                  <w:szCs w:val="18"/>
                </w:rPr>
                <w:t>Validació i ajust</w:t>
              </w:r>
            </w:ins>
            <w:ins w:id="619" w:author="Alfredo Arias" w:date="2021-03-10T09:55:00Z">
              <w:r>
                <w:rPr>
                  <w:rFonts w:ascii="Helvetica" w:hAnsi="Helvetica"/>
                  <w:sz w:val="18"/>
                  <w:szCs w:val="18"/>
                </w:rPr>
                <w:t>os finals.</w:t>
              </w:r>
            </w:ins>
          </w:p>
        </w:tc>
        <w:tc>
          <w:tcPr>
            <w:tcW w:w="1079" w:type="pct"/>
            <w:tcPrChange w:id="620" w:author="Alfredo Arias" w:date="2021-03-11T09:45:00Z">
              <w:tcPr>
                <w:tcW w:w="797" w:type="pct"/>
              </w:tcPr>
            </w:tcPrChange>
          </w:tcPr>
          <w:p w14:paraId="179C78CD" w14:textId="63C9B0C4" w:rsidR="00CB4456" w:rsidRPr="00CE68D0" w:rsidRDefault="00F17347"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Change w:id="621"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ins w:id="622" w:author="Alfredo Arias" w:date="2021-03-10T11:30:00Z">
              <w:r>
                <w:rPr>
                  <w:rFonts w:ascii="Helvetica" w:hAnsi="Helvetica"/>
                  <w:sz w:val="18"/>
                  <w:szCs w:val="18"/>
                </w:rPr>
                <w:t>4</w:t>
              </w:r>
            </w:ins>
            <w:ins w:id="623" w:author="Alfredo Arias" w:date="2021-03-10T11:26:00Z">
              <w:r>
                <w:rPr>
                  <w:rFonts w:ascii="Helvetica" w:hAnsi="Helvetica"/>
                  <w:sz w:val="18"/>
                  <w:szCs w:val="18"/>
                </w:rPr>
                <w:t>0 hores</w:t>
              </w:r>
            </w:ins>
          </w:p>
        </w:tc>
        <w:tc>
          <w:tcPr>
            <w:tcW w:w="917" w:type="pct"/>
            <w:tcPrChange w:id="624" w:author="Alfredo Arias" w:date="2021-03-11T09:45:00Z">
              <w:tcPr>
                <w:tcW w:w="632" w:type="pct"/>
              </w:tcPr>
            </w:tcPrChange>
          </w:tcPr>
          <w:p w14:paraId="68D2FC74" w14:textId="348932BC" w:rsidR="00CB4456" w:rsidRPr="00CE68D0" w:rsidRDefault="00F17347"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sz w:val="18"/>
                <w:szCs w:val="18"/>
              </w:rPr>
              <w:pPrChange w:id="625"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ins w:id="626" w:author="Alfredo Arias" w:date="2021-03-10T11:30:00Z">
              <w:r>
                <w:rPr>
                  <w:rFonts w:ascii="Helvetica" w:hAnsi="Helvetica"/>
                  <w:sz w:val="18"/>
                  <w:szCs w:val="18"/>
                </w:rPr>
                <w:t>3.200 €</w:t>
              </w:r>
            </w:ins>
          </w:p>
        </w:tc>
      </w:tr>
      <w:tr w:rsidR="008716BE" w:rsidRPr="00CE68D0" w14:paraId="30F9A18B" w14:textId="77777777" w:rsidTr="00D77E89">
        <w:tblPrEx>
          <w:tblPrExChange w:id="627" w:author="Alfredo Arias" w:date="2021-03-11T09:45:00Z">
            <w:tblPrEx>
              <w:jc w:val="center"/>
            </w:tblPrEx>
          </w:tblPrExChange>
        </w:tblPrEx>
        <w:trPr>
          <w:trHeight w:val="292"/>
          <w:jc w:val="center"/>
          <w:ins w:id="628" w:author="Alfredo Arias" w:date="2021-03-10T11:31:00Z"/>
          <w:trPrChange w:id="629" w:author="Alfredo Arias" w:date="2021-03-11T09:45:00Z">
            <w:trPr>
              <w:trHeight w:val="292"/>
              <w:jc w:val="center"/>
            </w:trPr>
          </w:trPrChange>
        </w:trPr>
        <w:tc>
          <w:tcPr>
            <w:cnfStyle w:val="001000000000" w:firstRow="0" w:lastRow="0" w:firstColumn="1" w:lastColumn="0" w:oddVBand="0" w:evenVBand="0" w:oddHBand="0" w:evenHBand="0" w:firstRowFirstColumn="0" w:firstRowLastColumn="0" w:lastRowFirstColumn="0" w:lastRowLastColumn="0"/>
            <w:tcW w:w="1432" w:type="pct"/>
            <w:tcPrChange w:id="630" w:author="Alfredo Arias" w:date="2021-03-11T09:45:00Z">
              <w:tcPr>
                <w:tcW w:w="1702" w:type="pct"/>
              </w:tcPr>
            </w:tcPrChange>
          </w:tcPr>
          <w:p w14:paraId="4A2282AA" w14:textId="77777777" w:rsidR="00F17347" w:rsidRPr="00CE68D0" w:rsidRDefault="00F17347" w:rsidP="00502669">
            <w:pPr>
              <w:spacing w:before="40" w:after="40"/>
              <w:ind w:left="57" w:right="57"/>
              <w:rPr>
                <w:ins w:id="631" w:author="Alfredo Arias" w:date="2021-03-10T11:31:00Z"/>
                <w:rFonts w:ascii="Helvetica" w:hAnsi="Helvetica"/>
                <w:sz w:val="18"/>
                <w:szCs w:val="18"/>
              </w:rPr>
            </w:pPr>
          </w:p>
        </w:tc>
        <w:tc>
          <w:tcPr>
            <w:tcW w:w="1572" w:type="pct"/>
            <w:tcPrChange w:id="632" w:author="Alfredo Arias" w:date="2021-03-11T09:45:00Z">
              <w:tcPr>
                <w:tcW w:w="1870" w:type="pct"/>
              </w:tcPr>
            </w:tcPrChange>
          </w:tcPr>
          <w:p w14:paraId="28FB9730" w14:textId="77777777" w:rsidR="00F17347" w:rsidRDefault="00F17347"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ins w:id="633" w:author="Alfredo Arias" w:date="2021-03-10T11:31:00Z"/>
                <w:rFonts w:ascii="Helvetica" w:hAnsi="Helvetica"/>
                <w:sz w:val="18"/>
                <w:szCs w:val="18"/>
              </w:rPr>
            </w:pPr>
          </w:p>
        </w:tc>
        <w:tc>
          <w:tcPr>
            <w:tcW w:w="1079" w:type="pct"/>
            <w:tcPrChange w:id="634" w:author="Alfredo Arias" w:date="2021-03-11T09:45:00Z">
              <w:tcPr>
                <w:tcW w:w="797" w:type="pct"/>
              </w:tcPr>
            </w:tcPrChange>
          </w:tcPr>
          <w:p w14:paraId="56E3E7B3" w14:textId="5FF36212" w:rsidR="00F17347" w:rsidRPr="00F17347" w:rsidRDefault="00915EF6"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ins w:id="635" w:author="Alfredo Arias" w:date="2021-03-10T11:31:00Z"/>
                <w:rFonts w:ascii="Helvetica" w:hAnsi="Helvetica"/>
                <w:b/>
                <w:bCs/>
                <w:sz w:val="18"/>
                <w:szCs w:val="18"/>
                <w:rPrChange w:id="636" w:author="Alfredo Arias" w:date="2021-03-10T11:32:00Z">
                  <w:rPr>
                    <w:ins w:id="637" w:author="Alfredo Arias" w:date="2021-03-10T11:31:00Z"/>
                    <w:rFonts w:ascii="Helvetica" w:hAnsi="Helvetica"/>
                    <w:sz w:val="18"/>
                    <w:szCs w:val="18"/>
                  </w:rPr>
                </w:rPrChange>
              </w:rPr>
              <w:pPrChange w:id="638"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ins w:id="639" w:author="Alfredo Arias" w:date="2021-03-10T11:39:00Z">
              <w:r>
                <w:rPr>
                  <w:rFonts w:ascii="Helvetica" w:hAnsi="Helvetica"/>
                  <w:b/>
                  <w:bCs/>
                  <w:sz w:val="18"/>
                  <w:szCs w:val="18"/>
                </w:rPr>
                <w:t xml:space="preserve">(30, 5 dies) </w:t>
              </w:r>
            </w:ins>
            <w:ins w:id="640" w:author="Alfredo Arias" w:date="2021-03-10T11:32:00Z">
              <w:r w:rsidR="00F17347" w:rsidRPr="00F17347">
                <w:rPr>
                  <w:rFonts w:ascii="Helvetica" w:hAnsi="Helvetica"/>
                  <w:b/>
                  <w:bCs/>
                  <w:sz w:val="18"/>
                  <w:szCs w:val="18"/>
                  <w:rPrChange w:id="641" w:author="Alfredo Arias" w:date="2021-03-10T11:32:00Z">
                    <w:rPr>
                      <w:rFonts w:ascii="Helvetica" w:hAnsi="Helvetica"/>
                      <w:sz w:val="18"/>
                      <w:szCs w:val="18"/>
                    </w:rPr>
                  </w:rPrChange>
                </w:rPr>
                <w:t>2</w:t>
              </w:r>
            </w:ins>
            <w:ins w:id="642" w:author="Alfredo Arias" w:date="2021-03-10T11:39:00Z">
              <w:r>
                <w:rPr>
                  <w:rFonts w:ascii="Helvetica" w:hAnsi="Helvetica"/>
                  <w:b/>
                  <w:bCs/>
                  <w:sz w:val="18"/>
                  <w:szCs w:val="18"/>
                </w:rPr>
                <w:t>44</w:t>
              </w:r>
            </w:ins>
            <w:ins w:id="643" w:author="Alfredo Arias" w:date="2021-03-10T11:32:00Z">
              <w:r w:rsidR="00F17347" w:rsidRPr="00F17347">
                <w:rPr>
                  <w:rFonts w:ascii="Helvetica" w:hAnsi="Helvetica"/>
                  <w:b/>
                  <w:bCs/>
                  <w:sz w:val="18"/>
                  <w:szCs w:val="18"/>
                  <w:rPrChange w:id="644" w:author="Alfredo Arias" w:date="2021-03-10T11:32:00Z">
                    <w:rPr>
                      <w:rFonts w:ascii="Helvetica" w:hAnsi="Helvetica"/>
                      <w:sz w:val="18"/>
                      <w:szCs w:val="18"/>
                    </w:rPr>
                  </w:rPrChange>
                </w:rPr>
                <w:t xml:space="preserve"> hores</w:t>
              </w:r>
            </w:ins>
          </w:p>
        </w:tc>
        <w:tc>
          <w:tcPr>
            <w:tcW w:w="917" w:type="pct"/>
            <w:tcPrChange w:id="645" w:author="Alfredo Arias" w:date="2021-03-11T09:45:00Z">
              <w:tcPr>
                <w:tcW w:w="632" w:type="pct"/>
              </w:tcPr>
            </w:tcPrChange>
          </w:tcPr>
          <w:p w14:paraId="003CA103" w14:textId="132C4007" w:rsidR="00F17347" w:rsidRPr="00F17347" w:rsidRDefault="00C73D25" w:rsidP="00F17347">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ins w:id="646" w:author="Alfredo Arias" w:date="2021-03-10T11:31:00Z"/>
                <w:rFonts w:ascii="Helvetica" w:hAnsi="Helvetica"/>
                <w:b/>
                <w:bCs/>
                <w:sz w:val="18"/>
                <w:szCs w:val="18"/>
                <w:rPrChange w:id="647" w:author="Alfredo Arias" w:date="2021-03-10T11:32:00Z">
                  <w:rPr>
                    <w:ins w:id="648" w:author="Alfredo Arias" w:date="2021-03-10T11:31:00Z"/>
                    <w:rFonts w:ascii="Helvetica" w:hAnsi="Helvetica"/>
                    <w:sz w:val="18"/>
                    <w:szCs w:val="18"/>
                  </w:rPr>
                </w:rPrChange>
              </w:rPr>
              <w:pPrChange w:id="649" w:author="Alfredo Arias" w:date="2021-03-10T11:33:00Z">
                <w:pPr>
                  <w:spacing w:before="40" w:after="40"/>
                  <w:ind w:left="57" w:right="57"/>
                  <w:cnfStyle w:val="000000000000" w:firstRow="0" w:lastRow="0" w:firstColumn="0" w:lastColumn="0" w:oddVBand="0" w:evenVBand="0" w:oddHBand="0" w:evenHBand="0" w:firstRowFirstColumn="0" w:firstRowLastColumn="0" w:lastRowFirstColumn="0" w:lastRowLastColumn="0"/>
                </w:pPr>
              </w:pPrChange>
            </w:pPr>
            <w:ins w:id="650" w:author="Alfredo Arias" w:date="2021-03-10T11:38:00Z">
              <w:r>
                <w:rPr>
                  <w:rFonts w:ascii="Helvetica" w:hAnsi="Helvetica"/>
                  <w:b/>
                  <w:bCs/>
                  <w:sz w:val="18"/>
                  <w:szCs w:val="18"/>
                </w:rPr>
                <w:t>19</w:t>
              </w:r>
            </w:ins>
            <w:ins w:id="651" w:author="Alfredo Arias" w:date="2021-03-10T11:32:00Z">
              <w:r w:rsidR="00F17347" w:rsidRPr="00F17347">
                <w:rPr>
                  <w:rFonts w:ascii="Helvetica" w:hAnsi="Helvetica"/>
                  <w:b/>
                  <w:bCs/>
                  <w:sz w:val="18"/>
                  <w:szCs w:val="18"/>
                  <w:rPrChange w:id="652" w:author="Alfredo Arias" w:date="2021-03-10T11:32:00Z">
                    <w:rPr>
                      <w:rFonts w:ascii="Helvetica" w:hAnsi="Helvetica"/>
                      <w:sz w:val="18"/>
                      <w:szCs w:val="18"/>
                    </w:rPr>
                  </w:rPrChange>
                </w:rPr>
                <w:t>.</w:t>
              </w:r>
            </w:ins>
            <w:ins w:id="653" w:author="Alfredo Arias" w:date="2021-03-10T11:38:00Z">
              <w:r>
                <w:rPr>
                  <w:rFonts w:ascii="Helvetica" w:hAnsi="Helvetica"/>
                  <w:b/>
                  <w:bCs/>
                  <w:sz w:val="18"/>
                  <w:szCs w:val="18"/>
                </w:rPr>
                <w:t>52</w:t>
              </w:r>
            </w:ins>
            <w:ins w:id="654" w:author="Alfredo Arias" w:date="2021-03-10T11:32:00Z">
              <w:r w:rsidR="00F17347" w:rsidRPr="00F17347">
                <w:rPr>
                  <w:rFonts w:ascii="Helvetica" w:hAnsi="Helvetica"/>
                  <w:b/>
                  <w:bCs/>
                  <w:sz w:val="18"/>
                  <w:szCs w:val="18"/>
                  <w:rPrChange w:id="655" w:author="Alfredo Arias" w:date="2021-03-10T11:32:00Z">
                    <w:rPr>
                      <w:rFonts w:ascii="Helvetica" w:hAnsi="Helvetica"/>
                      <w:sz w:val="18"/>
                      <w:szCs w:val="18"/>
                    </w:rPr>
                  </w:rPrChange>
                </w:rPr>
                <w:t>0 €</w:t>
              </w:r>
            </w:ins>
          </w:p>
        </w:tc>
      </w:tr>
    </w:tbl>
    <w:p w14:paraId="0B38B09B" w14:textId="79171D08" w:rsidR="005A7C06" w:rsidRPr="008716BE" w:rsidRDefault="00CB4456" w:rsidP="008716BE">
      <w:pPr>
        <w:pStyle w:val="SuggestedContent"/>
        <w:numPr>
          <w:ilvl w:val="0"/>
          <w:numId w:val="3"/>
        </w:numPr>
        <w:pBdr>
          <w:top w:val="none" w:sz="0" w:space="0" w:color="auto"/>
          <w:left w:val="none" w:sz="0" w:space="0" w:color="auto"/>
          <w:bottom w:val="none" w:sz="0" w:space="0" w:color="auto"/>
          <w:right w:val="none" w:sz="0" w:space="0" w:color="auto"/>
        </w:pBdr>
        <w:tabs>
          <w:tab w:val="clear" w:pos="780"/>
          <w:tab w:val="left" w:pos="240"/>
          <w:tab w:val="left" w:pos="360"/>
          <w:tab w:val="num" w:pos="600"/>
        </w:tabs>
        <w:spacing w:before="240" w:after="0"/>
        <w:ind w:left="0" w:firstLine="0"/>
        <w:rPr>
          <w:rFonts w:ascii="ITC Officina Sans Book" w:hAnsi="ITC Officina Sans Book"/>
          <w:i/>
          <w:snapToGrid w:val="0"/>
          <w:color w:val="000000" w:themeColor="text1"/>
          <w:sz w:val="28"/>
          <w:rPrChange w:id="656" w:author="Alfredo Arias" w:date="2021-03-11T09:42:00Z">
            <w:rPr>
              <w:rFonts w:ascii="ITC Officina Sans Book" w:hAnsi="ITC Officina Sans Book"/>
              <w:i/>
              <w:snapToGrid w:val="0"/>
              <w:color w:val="000000" w:themeColor="text1"/>
              <w:sz w:val="28"/>
            </w:rPr>
          </w:rPrChange>
        </w:rPr>
        <w:pPrChange w:id="657" w:author="Alfredo Arias" w:date="2021-03-11T09:42:00Z">
          <w:pPr>
            <w:pStyle w:val="SuggestedContent"/>
            <w:numPr>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pPr>
        </w:pPrChange>
      </w:pPr>
      <w:bookmarkStart w:id="658" w:name="_Toc319580513"/>
      <w:bookmarkStart w:id="659" w:name="_Toc319583546"/>
      <w:bookmarkStart w:id="660" w:name="_Toc319583584"/>
      <w:bookmarkStart w:id="661" w:name="_Toc319943265"/>
      <w:bookmarkEnd w:id="35"/>
      <w:bookmarkEnd w:id="36"/>
      <w:bookmarkEnd w:id="658"/>
      <w:bookmarkEnd w:id="659"/>
      <w:bookmarkEnd w:id="660"/>
      <w:bookmarkEnd w:id="661"/>
      <w:r w:rsidRPr="008716BE">
        <w:rPr>
          <w:rFonts w:ascii="Helvetica" w:hAnsi="Helvetica"/>
          <w:color w:val="000000" w:themeColor="text1"/>
          <w:lang w:val="ca-ES"/>
          <w:rPrChange w:id="662" w:author="Alfredo Arias" w:date="2021-03-11T09:42:00Z">
            <w:rPr>
              <w:rFonts w:ascii="Helvetica" w:hAnsi="Helvetica"/>
              <w:color w:val="000000" w:themeColor="text1"/>
              <w:lang w:val="ca-ES"/>
            </w:rPr>
          </w:rPrChange>
        </w:rPr>
        <w:t xml:space="preserve">Per la </w:t>
      </w:r>
      <w:r w:rsidRPr="008716BE">
        <w:rPr>
          <w:rFonts w:ascii="Helvetica" w:hAnsi="Helvetica"/>
          <w:b/>
          <w:color w:val="000000" w:themeColor="text1"/>
          <w:lang w:val="ca-ES"/>
          <w:rPrChange w:id="663" w:author="Alfredo Arias" w:date="2021-03-11T09:42:00Z">
            <w:rPr>
              <w:rFonts w:ascii="Helvetica" w:hAnsi="Helvetica"/>
              <w:b/>
              <w:color w:val="000000" w:themeColor="text1"/>
              <w:lang w:val="ca-ES"/>
            </w:rPr>
          </w:rPrChange>
        </w:rPr>
        <w:t>categoria d’Implantació Indústria 4.0</w:t>
      </w:r>
      <w:r w:rsidRPr="008716BE">
        <w:rPr>
          <w:rFonts w:ascii="Helvetica" w:hAnsi="Helvetica"/>
          <w:color w:val="000000" w:themeColor="text1"/>
          <w:lang w:val="ca-ES"/>
          <w:rPrChange w:id="664" w:author="Alfredo Arias" w:date="2021-03-11T09:42:00Z">
            <w:rPr>
              <w:rFonts w:ascii="Helvetica" w:hAnsi="Helvetica"/>
              <w:color w:val="000000" w:themeColor="text1"/>
              <w:lang w:val="ca-ES"/>
            </w:rPr>
          </w:rPrChange>
        </w:rPr>
        <w:t xml:space="preserve">, que permet la contractació de més d’un proveïdor acreditat (si el projecte ho requereix), caldrà definir un quadre d’activitats subcontractades per proveïdor participant, en funció de les actuacions a desenvolupar </w:t>
      </w:r>
      <w:r w:rsidR="00894181" w:rsidRPr="008716BE">
        <w:rPr>
          <w:rFonts w:ascii="Helvetica" w:hAnsi="Helvetica"/>
          <w:color w:val="000000" w:themeColor="text1"/>
          <w:lang w:val="ca-ES"/>
          <w:rPrChange w:id="665" w:author="Alfredo Arias" w:date="2021-03-11T09:42:00Z">
            <w:rPr>
              <w:rFonts w:ascii="Helvetica" w:hAnsi="Helvetica"/>
              <w:color w:val="000000" w:themeColor="text1"/>
              <w:lang w:val="ca-ES"/>
            </w:rPr>
          </w:rPrChange>
        </w:rPr>
        <w:t xml:space="preserve">per cadascun d’ells. </w:t>
      </w:r>
    </w:p>
    <w:p w14:paraId="18DBD313" w14:textId="77777777" w:rsidR="005A7C06" w:rsidRPr="00CE68D0" w:rsidRDefault="005A7C06" w:rsidP="002B319C">
      <w:pPr>
        <w:pStyle w:val="Textoindependiente"/>
        <w:ind w:left="780"/>
        <w:rPr>
          <w:rFonts w:ascii="Helvetica" w:hAnsi="Helvetica"/>
          <w:i w:val="0"/>
          <w:snapToGrid/>
          <w:color w:val="808080" w:themeColor="background1" w:themeShade="80"/>
          <w:sz w:val="20"/>
          <w:lang w:val="ca-ES"/>
        </w:rPr>
      </w:pPr>
    </w:p>
    <w:p w14:paraId="443D37B0" w14:textId="77777777" w:rsidR="005A7C06" w:rsidRPr="00CE68D0" w:rsidRDefault="005A7C06" w:rsidP="002B319C">
      <w:pPr>
        <w:pStyle w:val="Textoindependiente"/>
        <w:rPr>
          <w:rFonts w:ascii="Helvetica" w:hAnsi="Helvetica"/>
          <w:b/>
          <w:i w:val="0"/>
          <w:sz w:val="20"/>
          <w:lang w:val="ca-ES"/>
        </w:rPr>
      </w:pPr>
      <w:r w:rsidRPr="00CE68D0">
        <w:rPr>
          <w:rFonts w:ascii="Helvetica" w:hAnsi="Helvetica"/>
          <w:b/>
          <w:i w:val="0"/>
          <w:sz w:val="20"/>
          <w:lang w:val="ca-ES"/>
        </w:rPr>
        <w:t>[Escriure aquí el contingut (màxim 1 pàgina]</w:t>
      </w:r>
    </w:p>
    <w:p w14:paraId="7B8E2A78" w14:textId="77777777" w:rsidR="00002D31" w:rsidRPr="00894181" w:rsidRDefault="00002D31" w:rsidP="005A7C06">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rPr>
          <w:rFonts w:ascii="ITC Officina Sans Book" w:hAnsi="ITC Officina Sans Book"/>
          <w:i/>
          <w:snapToGrid w:val="0"/>
          <w:color w:val="000000"/>
          <w:sz w:val="28"/>
        </w:rPr>
      </w:pPr>
      <w:r w:rsidRPr="00CE68D0">
        <w:br w:type="page"/>
      </w:r>
    </w:p>
    <w:p w14:paraId="180049B6" w14:textId="77777777" w:rsidR="005F22AC" w:rsidRPr="00CE68D0" w:rsidRDefault="005F22AC" w:rsidP="005F22AC">
      <w:pPr>
        <w:pStyle w:val="Textoindependiente"/>
        <w:jc w:val="left"/>
        <w:rPr>
          <w:rFonts w:asciiTheme="minorHAnsi" w:hAnsiTheme="minorHAnsi"/>
          <w:bCs/>
          <w:sz w:val="22"/>
          <w:lang w:val="ca-ES"/>
        </w:rPr>
      </w:pPr>
      <w:r w:rsidRPr="00CE68D0">
        <w:rPr>
          <w:rFonts w:asciiTheme="minorHAnsi" w:hAnsiTheme="minorHAnsi"/>
          <w:b/>
          <w:bCs/>
          <w:sz w:val="32"/>
          <w:szCs w:val="32"/>
          <w:lang w:val="ca-ES"/>
        </w:rPr>
        <w:lastRenderedPageBreak/>
        <w:t xml:space="preserve">Annex </w:t>
      </w:r>
      <w:r w:rsidR="00BF49D7">
        <w:rPr>
          <w:rFonts w:asciiTheme="minorHAnsi" w:hAnsiTheme="minorHAnsi"/>
          <w:b/>
          <w:bCs/>
          <w:sz w:val="32"/>
          <w:szCs w:val="32"/>
          <w:lang w:val="ca-ES"/>
        </w:rPr>
        <w:t>1</w:t>
      </w:r>
      <w:r w:rsidRPr="00CE68D0">
        <w:rPr>
          <w:rFonts w:asciiTheme="minorHAnsi" w:hAnsiTheme="minorHAnsi"/>
          <w:b/>
          <w:bCs/>
          <w:sz w:val="32"/>
          <w:szCs w:val="32"/>
          <w:lang w:val="ca-ES"/>
        </w:rPr>
        <w:t xml:space="preserve"> - B</w:t>
      </w:r>
      <w:r w:rsidRPr="00CE68D0">
        <w:rPr>
          <w:rFonts w:asciiTheme="minorHAnsi" w:hAnsiTheme="minorHAnsi"/>
          <w:b/>
          <w:bCs/>
          <w:lang w:val="ca-ES"/>
        </w:rPr>
        <w:t>reu descripció del cas a implementar</w:t>
      </w:r>
    </w:p>
    <w:p w14:paraId="5E18985E" w14:textId="0A05AC6E" w:rsidR="009977E9" w:rsidRPr="009977E9" w:rsidRDefault="009977E9" w:rsidP="009977E9">
      <w:pPr>
        <w:spacing w:after="0" w:line="288" w:lineRule="auto"/>
        <w:jc w:val="both"/>
        <w:rPr>
          <w:bCs/>
        </w:rPr>
      </w:pPr>
      <w:r>
        <w:rPr>
          <w:bCs/>
        </w:rPr>
        <w:t xml:space="preserve">Nota. </w:t>
      </w:r>
      <w:r w:rsidRPr="009977E9">
        <w:rPr>
          <w:bCs/>
        </w:rPr>
        <w:t xml:space="preserve">A diferència de la informació facilitada prèviament en aquesta memòria sobre el projecte (considerada de caràcter confidencial a efectes d’ACCIÓ i només per a la finalitat d’avaluació tècnica del projecte), per a la categoria de cupons d’Implantació Indústria 4.0, la informació sobre el projecte que l’empresa beneficiària faciliti en aquest Annex 2,  serà utilitzada amb finalitat de difondre públicament el cas d’ús que plantegeu en aquesta actuació d’implantació, prèvia aprovació dels continguts finals per part de l’empresa beneficiària abans de la difusió final. L’objecte, és considerar-la com una mesura més de sensibilització a altres pimes que s’estiguin plantejant iniciar aquest camí de la transformació digital perquè puguin conèixer diversos casos d’ús i oportunitats. I arribat el moment, i un cop finalitzada la vostra actuació, disposar també del vostre cas d’èxit en el </w:t>
      </w:r>
      <w:proofErr w:type="spellStart"/>
      <w:r w:rsidRPr="009977E9">
        <w:rPr>
          <w:bCs/>
        </w:rPr>
        <w:t>portfoli</w:t>
      </w:r>
      <w:proofErr w:type="spellEnd"/>
      <w:r w:rsidRPr="009977E9">
        <w:rPr>
          <w:bCs/>
        </w:rPr>
        <w:t xml:space="preserve"> de casos d’èxit en Indústria 4.0 d’ACCIÓ. Com empresa, vostès també us podríeu beneficiar de la resta de casos d’ús que difondrem i pels quals estem demanant també la corresponent autorització.</w:t>
      </w:r>
    </w:p>
    <w:p w14:paraId="709A3266" w14:textId="77777777" w:rsidR="005F22AC" w:rsidRPr="00CE68D0" w:rsidRDefault="005F22AC" w:rsidP="005F22AC">
      <w:pPr>
        <w:spacing w:after="0" w:line="288" w:lineRule="auto"/>
        <w:rPr>
          <w:rFonts w:ascii="Helvetica 55" w:hAnsi="Helvetica 55"/>
          <w:b/>
          <w:sz w:val="18"/>
          <w:szCs w:val="18"/>
        </w:rPr>
      </w:pPr>
    </w:p>
    <w:p w14:paraId="668C749B" w14:textId="77777777" w:rsidR="005F22AC" w:rsidRPr="00CE68D0" w:rsidRDefault="005F22AC" w:rsidP="005F22AC">
      <w:pPr>
        <w:spacing w:after="0" w:line="288" w:lineRule="auto"/>
        <w:rPr>
          <w:b/>
          <w:bCs/>
          <w:i/>
        </w:rPr>
      </w:pPr>
      <w:r w:rsidRPr="00CE68D0">
        <w:rPr>
          <w:bCs/>
        </w:rPr>
        <w:t>Títol del projecte</w:t>
      </w:r>
    </w:p>
    <w:p w14:paraId="35623A65" w14:textId="77777777" w:rsidR="005F22AC" w:rsidRPr="00CE68D0" w:rsidRDefault="005F22AC" w:rsidP="005F22AC">
      <w:pPr>
        <w:spacing w:after="0" w:line="288" w:lineRule="auto"/>
        <w:rPr>
          <w:b/>
        </w:rPr>
      </w:pPr>
      <w:r w:rsidRPr="00CE68D0">
        <w:rPr>
          <w:noProof/>
        </w:rPr>
        <mc:AlternateContent>
          <mc:Choice Requires="wps">
            <w:drawing>
              <wp:inline distT="0" distB="0" distL="0" distR="0" wp14:anchorId="5D16BB6F" wp14:editId="4C218217">
                <wp:extent cx="5791200" cy="528955"/>
                <wp:effectExtent l="0" t="0" r="19050" b="17780"/>
                <wp:docPr id="1" name="Cuadro de text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28955"/>
                        </a:xfrm>
                        <a:prstGeom prst="rect">
                          <a:avLst/>
                        </a:prstGeom>
                        <a:solidFill>
                          <a:srgbClr val="FFFFFF"/>
                        </a:solidFill>
                        <a:ln w="9525">
                          <a:solidFill>
                            <a:srgbClr val="000000"/>
                          </a:solidFill>
                          <a:miter lim="800000"/>
                          <a:headEnd/>
                          <a:tailEnd/>
                        </a:ln>
                      </wps:spPr>
                      <wps:txbx>
                        <w:txbxContent>
                          <w:p w14:paraId="28F59517" w14:textId="77777777" w:rsidR="002A15EB" w:rsidRDefault="002A15EB" w:rsidP="005F22AC">
                            <w:pPr>
                              <w:spacing w:after="0" w:line="288" w:lineRule="auto"/>
                              <w:rPr>
                                <w:rFonts w:ascii="Helvetica 55" w:hAnsi="Helvetica 55"/>
                                <w:bCs/>
                                <w:sz w:val="18"/>
                                <w:szCs w:val="18"/>
                              </w:rPr>
                            </w:pPr>
                          </w:p>
                          <w:p w14:paraId="70654CAC" w14:textId="6BB7E42E" w:rsidR="002A15EB" w:rsidRDefault="002A15EB" w:rsidP="005F22AC">
                            <w:pPr>
                              <w:spacing w:after="0" w:line="288" w:lineRule="auto"/>
                              <w:rPr>
                                <w:rFonts w:ascii="Helvetica 55" w:hAnsi="Helvetica 55"/>
                                <w:b/>
                                <w:sz w:val="18"/>
                                <w:szCs w:val="18"/>
                              </w:rPr>
                            </w:pPr>
                            <w:del w:id="666" w:author="Alfredo Arias" w:date="2021-03-11T10:09:00Z">
                              <w:r w:rsidDel="002A15EB">
                                <w:rPr>
                                  <w:rFonts w:ascii="Helvetica 55" w:hAnsi="Helvetica 55"/>
                                  <w:b/>
                                  <w:sz w:val="18"/>
                                  <w:szCs w:val="18"/>
                                </w:rPr>
                                <w:fldChar w:fldCharType="begin">
                                  <w:ffData>
                                    <w:name w:val="Text1"/>
                                    <w:enabled/>
                                    <w:calcOnExit w:val="0"/>
                                    <w:textInput/>
                                  </w:ffData>
                                </w:fldChar>
                              </w:r>
                              <w:r w:rsidDel="002A15EB">
                                <w:rPr>
                                  <w:rFonts w:ascii="Helvetica 55" w:hAnsi="Helvetica 55"/>
                                  <w:sz w:val="18"/>
                                  <w:szCs w:val="18"/>
                                </w:rPr>
                                <w:delInstrText xml:space="preserve"> FORMTEXT </w:delInstrText>
                              </w:r>
                              <w:r w:rsidDel="002A15EB">
                                <w:rPr>
                                  <w:rFonts w:ascii="Helvetica 55" w:hAnsi="Helvetica 55"/>
                                  <w:b/>
                                  <w:sz w:val="18"/>
                                  <w:szCs w:val="18"/>
                                </w:rPr>
                              </w:r>
                              <w:r w:rsidDel="002A15EB">
                                <w:rPr>
                                  <w:rFonts w:ascii="Helvetica 55" w:hAnsi="Helvetica 55"/>
                                  <w:b/>
                                  <w:sz w:val="18"/>
                                  <w:szCs w:val="18"/>
                                </w:rPr>
                                <w:fldChar w:fldCharType="separate"/>
                              </w:r>
                              <w:r w:rsidDel="002A15EB">
                                <w:rPr>
                                  <w:rFonts w:ascii="Helvetica 55" w:hAnsi="Helvetica 55"/>
                                  <w:noProof/>
                                  <w:sz w:val="18"/>
                                  <w:szCs w:val="18"/>
                                </w:rPr>
                                <w:delText> </w:delText>
                              </w:r>
                              <w:r w:rsidDel="002A15EB">
                                <w:rPr>
                                  <w:rFonts w:ascii="Helvetica 55" w:hAnsi="Helvetica 55"/>
                                  <w:noProof/>
                                  <w:sz w:val="18"/>
                                  <w:szCs w:val="18"/>
                                </w:rPr>
                                <w:delText> </w:delText>
                              </w:r>
                              <w:r w:rsidDel="002A15EB">
                                <w:rPr>
                                  <w:rFonts w:ascii="Helvetica 55" w:hAnsi="Helvetica 55"/>
                                  <w:noProof/>
                                  <w:sz w:val="18"/>
                                  <w:szCs w:val="18"/>
                                </w:rPr>
                                <w:delText> </w:delText>
                              </w:r>
                              <w:r w:rsidDel="002A15EB">
                                <w:rPr>
                                  <w:rFonts w:ascii="Helvetica 55" w:hAnsi="Helvetica 55"/>
                                  <w:noProof/>
                                  <w:sz w:val="18"/>
                                  <w:szCs w:val="18"/>
                                </w:rPr>
                                <w:delText> </w:delText>
                              </w:r>
                              <w:r w:rsidDel="002A15EB">
                                <w:rPr>
                                  <w:rFonts w:ascii="Helvetica 55" w:hAnsi="Helvetica 55"/>
                                  <w:noProof/>
                                  <w:sz w:val="18"/>
                                  <w:szCs w:val="18"/>
                                </w:rPr>
                                <w:delText> </w:delText>
                              </w:r>
                              <w:r w:rsidDel="002A15EB">
                                <w:rPr>
                                  <w:rFonts w:ascii="Helvetica 55" w:hAnsi="Helvetica 55"/>
                                  <w:b/>
                                  <w:sz w:val="18"/>
                                  <w:szCs w:val="18"/>
                                </w:rPr>
                                <w:fldChar w:fldCharType="end"/>
                              </w:r>
                            </w:del>
                            <w:ins w:id="667" w:author="Alfredo Arias" w:date="2021-03-11T09:59:00Z">
                              <w:r>
                                <w:rPr>
                                  <w:rFonts w:ascii="Helvetica 55" w:hAnsi="Helvetica 55"/>
                                  <w:b/>
                                  <w:sz w:val="18"/>
                                  <w:szCs w:val="18"/>
                                </w:rPr>
                                <w:t>Automatització de</w:t>
                              </w:r>
                            </w:ins>
                            <w:ins w:id="668" w:author="Alfredo Arias" w:date="2021-03-11T10:02:00Z">
                              <w:r>
                                <w:rPr>
                                  <w:rFonts w:ascii="Helvetica 55" w:hAnsi="Helvetica 55"/>
                                  <w:b/>
                                  <w:sz w:val="18"/>
                                  <w:szCs w:val="18"/>
                                </w:rPr>
                                <w:t>l procés de</w:t>
                              </w:r>
                            </w:ins>
                            <w:ins w:id="669" w:author="Alfredo Arias" w:date="2021-03-11T09:59:00Z">
                              <w:r>
                                <w:rPr>
                                  <w:rFonts w:ascii="Helvetica 55" w:hAnsi="Helvetica 55"/>
                                  <w:b/>
                                  <w:sz w:val="18"/>
                                  <w:szCs w:val="18"/>
                                </w:rPr>
                                <w:t xml:space="preserve"> detecció de disposicions normatives d’interès</w:t>
                              </w:r>
                            </w:ins>
                            <w:ins w:id="670" w:author="Alfredo Arias" w:date="2021-03-11T10:03:00Z">
                              <w:r>
                                <w:rPr>
                                  <w:rFonts w:ascii="Helvetica 55" w:hAnsi="Helvetica 55"/>
                                  <w:b/>
                                  <w:sz w:val="18"/>
                                  <w:szCs w:val="18"/>
                                </w:rPr>
                                <w:t>,</w:t>
                              </w:r>
                            </w:ins>
                            <w:ins w:id="671" w:author="Alfredo Arias" w:date="2021-03-11T09:59:00Z">
                              <w:r>
                                <w:rPr>
                                  <w:rFonts w:ascii="Helvetica 55" w:hAnsi="Helvetica 55"/>
                                  <w:b/>
                                  <w:sz w:val="18"/>
                                  <w:szCs w:val="18"/>
                                </w:rPr>
                                <w:t xml:space="preserve"> als butlletins oficials de l’estat espany</w:t>
                              </w:r>
                            </w:ins>
                            <w:ins w:id="672" w:author="Alfredo Arias" w:date="2021-03-11T10:02:00Z">
                              <w:r>
                                <w:rPr>
                                  <w:rFonts w:ascii="Helvetica 55" w:hAnsi="Helvetica 55"/>
                                  <w:b/>
                                  <w:sz w:val="18"/>
                                  <w:szCs w:val="18"/>
                                </w:rPr>
                                <w:t>ol, les comunitats</w:t>
                              </w:r>
                            </w:ins>
                            <w:ins w:id="673" w:author="Alfredo Arias" w:date="2021-03-11T10:03:00Z">
                              <w:r>
                                <w:rPr>
                                  <w:rFonts w:ascii="Helvetica 55" w:hAnsi="Helvetica 55"/>
                                  <w:b/>
                                  <w:sz w:val="18"/>
                                  <w:szCs w:val="18"/>
                                </w:rPr>
                                <w:t>,</w:t>
                              </w:r>
                            </w:ins>
                            <w:ins w:id="674" w:author="Alfredo Arias" w:date="2021-03-11T10:02:00Z">
                              <w:r>
                                <w:rPr>
                                  <w:rFonts w:ascii="Helvetica 55" w:hAnsi="Helvetica 55"/>
                                  <w:b/>
                                  <w:sz w:val="18"/>
                                  <w:szCs w:val="18"/>
                                </w:rPr>
                                <w:t xml:space="preserve"> i la unió europea</w:t>
                              </w:r>
                            </w:ins>
                          </w:p>
                          <w:p w14:paraId="793B60F6" w14:textId="77777777" w:rsidR="002A15EB" w:rsidRDefault="002A15EB" w:rsidP="005F22AC">
                            <w:pPr>
                              <w:spacing w:after="0" w:line="288" w:lineRule="auto"/>
                              <w:rPr>
                                <w:rFonts w:ascii="Helvetica 55" w:hAnsi="Helvetica 55"/>
                                <w:b/>
                                <w:sz w:val="18"/>
                                <w:szCs w:val="18"/>
                              </w:rPr>
                            </w:pPr>
                          </w:p>
                          <w:p w14:paraId="7603AE95" w14:textId="77777777" w:rsidR="002A15EB" w:rsidRPr="00763A99" w:rsidRDefault="002A15EB" w:rsidP="005F22AC">
                            <w:pPr>
                              <w:spacing w:line="288" w:lineRule="auto"/>
                              <w:rPr>
                                <w:rFonts w:ascii="Helvetica 55" w:hAnsi="Helvetica 55"/>
                                <w:sz w:val="18"/>
                                <w:szCs w:val="18"/>
                              </w:rPr>
                            </w:pPr>
                          </w:p>
                        </w:txbxContent>
                      </wps:txbx>
                      <wps:bodyPr rot="0" vert="horz" wrap="square" lIns="91440" tIns="45720" rIns="91440" bIns="45720" anchor="t" anchorCtr="0" upright="1">
                        <a:spAutoFit/>
                      </wps:bodyPr>
                    </wps:wsp>
                  </a:graphicData>
                </a:graphic>
              </wp:inline>
            </w:drawing>
          </mc:Choice>
          <mc:Fallback>
            <w:pict>
              <v:shapetype w14:anchorId="5D16BB6F" id="_x0000_t202" coordsize="21600,21600" o:spt="202" path="m,l,21600r21600,l21600,xe">
                <v:stroke joinstyle="miter"/>
                <v:path gradientshapeok="t" o:connecttype="rect"/>
              </v:shapetype>
              <v:shape id="Cuadro de texto 1" o:spid="_x0000_s1026" type="#_x0000_t202" alt="&quot;&quot;" style="width:456pt;height:4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">
                <v:textbox style="mso-fit-shape-to-text:t">
                  <w:txbxContent>
                    <w:p w14:paraId="28F59517" w14:textId="77777777" w:rsidR="002A15EB" w:rsidRDefault="002A15EB" w:rsidP="005F22AC">
                      <w:pPr>
                        <w:spacing w:after="0" w:line="288" w:lineRule="auto"/>
                        <w:rPr>
                          <w:rFonts w:ascii="Helvetica 55" w:hAnsi="Helvetica 55"/>
                          <w:bCs/>
                          <w:sz w:val="18"/>
                          <w:szCs w:val="18"/>
                        </w:rPr>
                      </w:pPr>
                    </w:p>
                    <w:p w14:paraId="70654CAC" w14:textId="6BB7E42E" w:rsidR="002A15EB" w:rsidRDefault="002A15EB" w:rsidP="005F22AC">
                      <w:pPr>
                        <w:spacing w:after="0" w:line="288" w:lineRule="auto"/>
                        <w:rPr>
                          <w:rFonts w:ascii="Helvetica 55" w:hAnsi="Helvetica 55"/>
                          <w:b/>
                          <w:sz w:val="18"/>
                          <w:szCs w:val="18"/>
                        </w:rPr>
                      </w:pPr>
                      <w:del w:id="675" w:author="Alfredo Arias" w:date="2021-03-11T10:09:00Z">
                        <w:r w:rsidDel="002A15EB">
                          <w:rPr>
                            <w:rFonts w:ascii="Helvetica 55" w:hAnsi="Helvetica 55"/>
                            <w:b/>
                            <w:sz w:val="18"/>
                            <w:szCs w:val="18"/>
                          </w:rPr>
                          <w:fldChar w:fldCharType="begin">
                            <w:ffData>
                              <w:name w:val="Text1"/>
                              <w:enabled/>
                              <w:calcOnExit w:val="0"/>
                              <w:textInput/>
                            </w:ffData>
                          </w:fldChar>
                        </w:r>
                        <w:r w:rsidDel="002A15EB">
                          <w:rPr>
                            <w:rFonts w:ascii="Helvetica 55" w:hAnsi="Helvetica 55"/>
                            <w:sz w:val="18"/>
                            <w:szCs w:val="18"/>
                          </w:rPr>
                          <w:delInstrText xml:space="preserve"> FORMTEXT </w:delInstrText>
                        </w:r>
                        <w:r w:rsidDel="002A15EB">
                          <w:rPr>
                            <w:rFonts w:ascii="Helvetica 55" w:hAnsi="Helvetica 55"/>
                            <w:b/>
                            <w:sz w:val="18"/>
                            <w:szCs w:val="18"/>
                          </w:rPr>
                        </w:r>
                        <w:r w:rsidDel="002A15EB">
                          <w:rPr>
                            <w:rFonts w:ascii="Helvetica 55" w:hAnsi="Helvetica 55"/>
                            <w:b/>
                            <w:sz w:val="18"/>
                            <w:szCs w:val="18"/>
                          </w:rPr>
                          <w:fldChar w:fldCharType="separate"/>
                        </w:r>
                        <w:r w:rsidDel="002A15EB">
                          <w:rPr>
                            <w:rFonts w:ascii="Helvetica 55" w:hAnsi="Helvetica 55"/>
                            <w:noProof/>
                            <w:sz w:val="18"/>
                            <w:szCs w:val="18"/>
                          </w:rPr>
                          <w:delText> </w:delText>
                        </w:r>
                        <w:r w:rsidDel="002A15EB">
                          <w:rPr>
                            <w:rFonts w:ascii="Helvetica 55" w:hAnsi="Helvetica 55"/>
                            <w:noProof/>
                            <w:sz w:val="18"/>
                            <w:szCs w:val="18"/>
                          </w:rPr>
                          <w:delText> </w:delText>
                        </w:r>
                        <w:r w:rsidDel="002A15EB">
                          <w:rPr>
                            <w:rFonts w:ascii="Helvetica 55" w:hAnsi="Helvetica 55"/>
                            <w:noProof/>
                            <w:sz w:val="18"/>
                            <w:szCs w:val="18"/>
                          </w:rPr>
                          <w:delText> </w:delText>
                        </w:r>
                        <w:r w:rsidDel="002A15EB">
                          <w:rPr>
                            <w:rFonts w:ascii="Helvetica 55" w:hAnsi="Helvetica 55"/>
                            <w:noProof/>
                            <w:sz w:val="18"/>
                            <w:szCs w:val="18"/>
                          </w:rPr>
                          <w:delText> </w:delText>
                        </w:r>
                        <w:r w:rsidDel="002A15EB">
                          <w:rPr>
                            <w:rFonts w:ascii="Helvetica 55" w:hAnsi="Helvetica 55"/>
                            <w:noProof/>
                            <w:sz w:val="18"/>
                            <w:szCs w:val="18"/>
                          </w:rPr>
                          <w:delText> </w:delText>
                        </w:r>
                        <w:r w:rsidDel="002A15EB">
                          <w:rPr>
                            <w:rFonts w:ascii="Helvetica 55" w:hAnsi="Helvetica 55"/>
                            <w:b/>
                            <w:sz w:val="18"/>
                            <w:szCs w:val="18"/>
                          </w:rPr>
                          <w:fldChar w:fldCharType="end"/>
                        </w:r>
                      </w:del>
                      <w:ins w:id="676" w:author="Alfredo Arias" w:date="2021-03-11T09:59:00Z">
                        <w:r>
                          <w:rPr>
                            <w:rFonts w:ascii="Helvetica 55" w:hAnsi="Helvetica 55"/>
                            <w:b/>
                            <w:sz w:val="18"/>
                            <w:szCs w:val="18"/>
                          </w:rPr>
                          <w:t>Automatització de</w:t>
                        </w:r>
                      </w:ins>
                      <w:ins w:id="677" w:author="Alfredo Arias" w:date="2021-03-11T10:02:00Z">
                        <w:r>
                          <w:rPr>
                            <w:rFonts w:ascii="Helvetica 55" w:hAnsi="Helvetica 55"/>
                            <w:b/>
                            <w:sz w:val="18"/>
                            <w:szCs w:val="18"/>
                          </w:rPr>
                          <w:t>l procés de</w:t>
                        </w:r>
                      </w:ins>
                      <w:ins w:id="678" w:author="Alfredo Arias" w:date="2021-03-11T09:59:00Z">
                        <w:r>
                          <w:rPr>
                            <w:rFonts w:ascii="Helvetica 55" w:hAnsi="Helvetica 55"/>
                            <w:b/>
                            <w:sz w:val="18"/>
                            <w:szCs w:val="18"/>
                          </w:rPr>
                          <w:t xml:space="preserve"> detecció de disposicions normatives d’interès</w:t>
                        </w:r>
                      </w:ins>
                      <w:ins w:id="679" w:author="Alfredo Arias" w:date="2021-03-11T10:03:00Z">
                        <w:r>
                          <w:rPr>
                            <w:rFonts w:ascii="Helvetica 55" w:hAnsi="Helvetica 55"/>
                            <w:b/>
                            <w:sz w:val="18"/>
                            <w:szCs w:val="18"/>
                          </w:rPr>
                          <w:t>,</w:t>
                        </w:r>
                      </w:ins>
                      <w:ins w:id="680" w:author="Alfredo Arias" w:date="2021-03-11T09:59:00Z">
                        <w:r>
                          <w:rPr>
                            <w:rFonts w:ascii="Helvetica 55" w:hAnsi="Helvetica 55"/>
                            <w:b/>
                            <w:sz w:val="18"/>
                            <w:szCs w:val="18"/>
                          </w:rPr>
                          <w:t xml:space="preserve"> als butlletins oficials de l’estat espany</w:t>
                        </w:r>
                      </w:ins>
                      <w:ins w:id="681" w:author="Alfredo Arias" w:date="2021-03-11T10:02:00Z">
                        <w:r>
                          <w:rPr>
                            <w:rFonts w:ascii="Helvetica 55" w:hAnsi="Helvetica 55"/>
                            <w:b/>
                            <w:sz w:val="18"/>
                            <w:szCs w:val="18"/>
                          </w:rPr>
                          <w:t>ol, les comunitats</w:t>
                        </w:r>
                      </w:ins>
                      <w:ins w:id="682" w:author="Alfredo Arias" w:date="2021-03-11T10:03:00Z">
                        <w:r>
                          <w:rPr>
                            <w:rFonts w:ascii="Helvetica 55" w:hAnsi="Helvetica 55"/>
                            <w:b/>
                            <w:sz w:val="18"/>
                            <w:szCs w:val="18"/>
                          </w:rPr>
                          <w:t>,</w:t>
                        </w:r>
                      </w:ins>
                      <w:ins w:id="683" w:author="Alfredo Arias" w:date="2021-03-11T10:02:00Z">
                        <w:r>
                          <w:rPr>
                            <w:rFonts w:ascii="Helvetica 55" w:hAnsi="Helvetica 55"/>
                            <w:b/>
                            <w:sz w:val="18"/>
                            <w:szCs w:val="18"/>
                          </w:rPr>
                          <w:t xml:space="preserve"> i la unió europea</w:t>
                        </w:r>
                      </w:ins>
                    </w:p>
                    <w:p w14:paraId="793B60F6" w14:textId="77777777" w:rsidR="002A15EB" w:rsidRDefault="002A15EB" w:rsidP="005F22AC">
                      <w:pPr>
                        <w:spacing w:after="0" w:line="288" w:lineRule="auto"/>
                        <w:rPr>
                          <w:rFonts w:ascii="Helvetica 55" w:hAnsi="Helvetica 55"/>
                          <w:b/>
                          <w:sz w:val="18"/>
                          <w:szCs w:val="18"/>
                        </w:rPr>
                      </w:pPr>
                    </w:p>
                    <w:p w14:paraId="7603AE95" w14:textId="77777777" w:rsidR="002A15EB" w:rsidRPr="00763A99" w:rsidRDefault="002A15EB" w:rsidP="005F22AC">
                      <w:pPr>
                        <w:spacing w:line="288" w:lineRule="auto"/>
                        <w:rPr>
                          <w:rFonts w:ascii="Helvetica 55" w:hAnsi="Helvetica 55"/>
                          <w:sz w:val="18"/>
                          <w:szCs w:val="18"/>
                        </w:rPr>
                      </w:pPr>
                    </w:p>
                  </w:txbxContent>
                </v:textbox>
                <w10:anchorlock/>
              </v:shape>
            </w:pict>
          </mc:Fallback>
        </mc:AlternateContent>
      </w:r>
    </w:p>
    <w:p w14:paraId="1467179A" w14:textId="77777777" w:rsidR="005F22AC" w:rsidRPr="00CE68D0" w:rsidRDefault="005F22AC" w:rsidP="005F22AC">
      <w:pPr>
        <w:spacing w:after="0" w:line="288" w:lineRule="auto"/>
        <w:rPr>
          <w:b/>
          <w:i/>
        </w:rPr>
      </w:pPr>
    </w:p>
    <w:p w14:paraId="5201196E" w14:textId="77777777" w:rsidR="005F22AC" w:rsidRPr="00CE68D0" w:rsidRDefault="000F1201" w:rsidP="005F22AC">
      <w:pPr>
        <w:spacing w:after="0" w:line="288" w:lineRule="auto"/>
        <w:rPr>
          <w:b/>
          <w:i/>
        </w:rPr>
      </w:pPr>
      <w:r w:rsidRPr="00CE68D0">
        <w:t>Repte Principal (Extensió màxima 2 línies)</w:t>
      </w:r>
    </w:p>
    <w:p w14:paraId="0F396A6E" w14:textId="044B0493" w:rsidR="005F22AC" w:rsidRPr="00CE68D0" w:rsidRDefault="009836EA"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ins w:id="684" w:author="Alfredo Arias" w:date="2021-03-11T10:03:00Z">
        <w:r>
          <w:rPr>
            <w:b/>
            <w:i/>
          </w:rPr>
          <w:t>Disseny de un programari de cerca i detecció de disposicions normatives d’i</w:t>
        </w:r>
      </w:ins>
      <w:ins w:id="685" w:author="Alfredo Arias" w:date="2021-03-11T10:04:00Z">
        <w:r>
          <w:rPr>
            <w:b/>
            <w:i/>
          </w:rPr>
          <w:t xml:space="preserve">nterès en </w:t>
        </w:r>
      </w:ins>
      <w:ins w:id="686" w:author="Alfredo Arias" w:date="2021-03-11T10:07:00Z">
        <w:r w:rsidR="002A15EB">
          <w:rPr>
            <w:b/>
            <w:i/>
          </w:rPr>
          <w:t>butlletins</w:t>
        </w:r>
      </w:ins>
      <w:ins w:id="687" w:author="Alfredo Arias" w:date="2021-03-11T10:04:00Z">
        <w:r>
          <w:rPr>
            <w:b/>
            <w:i/>
          </w:rPr>
          <w:t xml:space="preserve"> oficials.</w:t>
        </w:r>
      </w:ins>
      <w:del w:id="688" w:author="Alfredo Arias" w:date="2021-03-11T10:03:00Z">
        <w:r w:rsidR="005F22AC" w:rsidRPr="00E627BF" w:rsidDel="009836EA">
          <w:rPr>
            <w:b/>
            <w:i/>
          </w:rPr>
          <w:fldChar w:fldCharType="begin">
            <w:ffData>
              <w:name w:val="Text1"/>
              <w:enabled/>
              <w:calcOnExit w:val="0"/>
              <w:textInput/>
            </w:ffData>
          </w:fldChar>
        </w:r>
        <w:bookmarkStart w:id="689" w:name="Text1"/>
        <w:r w:rsidR="005F22AC" w:rsidRPr="00CE68D0" w:rsidDel="009836EA">
          <w:rPr>
            <w:i/>
          </w:rPr>
          <w:delInstrText xml:space="preserve"> FORMTEXT </w:delInstrText>
        </w:r>
        <w:r w:rsidR="005F22AC" w:rsidRPr="00E627BF" w:rsidDel="009836EA">
          <w:rPr>
            <w:b/>
            <w:i/>
          </w:rPr>
        </w:r>
        <w:r w:rsidR="005F22AC" w:rsidRPr="00E627BF" w:rsidDel="009836EA">
          <w:rPr>
            <w:b/>
            <w:i/>
          </w:rPr>
          <w:fldChar w:fldCharType="separate"/>
        </w:r>
        <w:r w:rsidR="005F22AC" w:rsidRPr="00CE68D0" w:rsidDel="009836EA">
          <w:rPr>
            <w:i/>
          </w:rPr>
          <w:delText> </w:delText>
        </w:r>
        <w:r w:rsidR="005F22AC" w:rsidRPr="00CE68D0" w:rsidDel="009836EA">
          <w:rPr>
            <w:i/>
          </w:rPr>
          <w:delText> </w:delText>
        </w:r>
        <w:r w:rsidR="005F22AC" w:rsidRPr="00CE68D0" w:rsidDel="009836EA">
          <w:rPr>
            <w:i/>
          </w:rPr>
          <w:delText> </w:delText>
        </w:r>
        <w:r w:rsidR="005F22AC" w:rsidRPr="00CE68D0" w:rsidDel="009836EA">
          <w:rPr>
            <w:i/>
          </w:rPr>
          <w:delText> </w:delText>
        </w:r>
        <w:r w:rsidR="005F22AC" w:rsidRPr="00CE68D0" w:rsidDel="009836EA">
          <w:rPr>
            <w:i/>
          </w:rPr>
          <w:delText> </w:delText>
        </w:r>
        <w:r w:rsidR="005F22AC" w:rsidRPr="00E627BF" w:rsidDel="009836EA">
          <w:rPr>
            <w:b/>
            <w:i/>
          </w:rPr>
          <w:fldChar w:fldCharType="end"/>
        </w:r>
      </w:del>
      <w:bookmarkEnd w:id="689"/>
    </w:p>
    <w:p w14:paraId="28B4ACCB" w14:textId="77777777" w:rsidR="005F22AC" w:rsidRPr="00CE68D0" w:rsidRDefault="005F22A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rPr>
      </w:pPr>
    </w:p>
    <w:p w14:paraId="3655AF61" w14:textId="77777777" w:rsidR="000F1201" w:rsidRPr="00CE68D0" w:rsidRDefault="000F1201" w:rsidP="000F1201">
      <w:pPr>
        <w:spacing w:after="0" w:line="288" w:lineRule="auto"/>
      </w:pPr>
      <w:r w:rsidRPr="00CE68D0">
        <w:t>Reptes associats (Extensió màxima 1 línia per punt)</w:t>
      </w:r>
    </w:p>
    <w:p w14:paraId="1035E898" w14:textId="77777777" w:rsidR="000F1201" w:rsidRPr="00CE68D0" w:rsidRDefault="000F1201" w:rsidP="000F1201">
      <w:pPr>
        <w:spacing w:after="0" w:line="288" w:lineRule="auto"/>
        <w:rPr>
          <w:b/>
          <w:i/>
        </w:rPr>
      </w:pPr>
    </w:p>
    <w:p w14:paraId="7C6783E9" w14:textId="3878E7D3" w:rsidR="009836EA" w:rsidRPr="009836EA" w:rsidRDefault="009836EA" w:rsidP="009836EA">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Change w:id="690" w:author="Alfredo Arias" w:date="2021-03-11T10:05:00Z">
            <w:rPr>
              <w:b/>
              <w:i/>
            </w:rPr>
          </w:rPrChange>
        </w:rPr>
        <w:pPrChange w:id="691" w:author="Alfredo Arias" w:date="2021-03-11T10:05:00Z">
          <w:pPr>
            <w:numPr>
              <w:numId w:val="6"/>
            </w:numPr>
            <w:tabs>
              <w:tab w:val="num" w:pos="720"/>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hanging="360"/>
            <w:jc w:val="both"/>
          </w:pPr>
        </w:pPrChange>
      </w:pPr>
      <w:ins w:id="692" w:author="Alfredo Arias" w:date="2021-03-11T10:05:00Z">
        <w:r>
          <w:rPr>
            <w:b/>
            <w:i/>
          </w:rPr>
          <w:t xml:space="preserve">Normalització de la base de coneixement de </w:t>
        </w:r>
      </w:ins>
      <w:ins w:id="693" w:author="Alfredo Arias" w:date="2021-03-11T10:06:00Z">
        <w:r w:rsidR="002A15EB">
          <w:rPr>
            <w:b/>
            <w:i/>
          </w:rPr>
          <w:t>referencia</w:t>
        </w:r>
      </w:ins>
    </w:p>
    <w:p w14:paraId="5A491242" w14:textId="2D138BEE" w:rsidR="000F1201" w:rsidRPr="00CE68D0" w:rsidRDefault="002A15EB"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ins w:id="694" w:author="Alfredo Arias" w:date="2021-03-11T10:05:00Z">
        <w:r>
          <w:rPr>
            <w:b/>
            <w:i/>
          </w:rPr>
          <w:t>Disseny de la interfície de entrega de resultats als sistem</w:t>
        </w:r>
      </w:ins>
      <w:ins w:id="695" w:author="Alfredo Arias" w:date="2021-03-11T10:06:00Z">
        <w:r>
          <w:rPr>
            <w:b/>
            <w:i/>
          </w:rPr>
          <w:t>es d’informació del client</w:t>
        </w:r>
      </w:ins>
    </w:p>
    <w:p w14:paraId="404E4591" w14:textId="77777777" w:rsidR="000F1201" w:rsidRPr="00CE68D0" w:rsidRDefault="000F1201"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p>
    <w:p w14:paraId="15CFB27B" w14:textId="77777777" w:rsidR="000F1201" w:rsidRPr="00CE68D0" w:rsidRDefault="000F1201"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rPr>
      </w:pPr>
    </w:p>
    <w:p w14:paraId="5BFED440" w14:textId="77777777" w:rsidR="005F22AC" w:rsidRPr="00CE68D0" w:rsidRDefault="005F22A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360"/>
        <w:jc w:val="both"/>
        <w:rPr>
          <w:b/>
        </w:rPr>
      </w:pPr>
    </w:p>
    <w:p w14:paraId="5A218499" w14:textId="77777777" w:rsidR="005F22AC" w:rsidRPr="00CE68D0" w:rsidRDefault="000F1201" w:rsidP="005F22AC">
      <w:pPr>
        <w:spacing w:after="0" w:line="288" w:lineRule="auto"/>
      </w:pPr>
      <w:r w:rsidRPr="00CE68D0">
        <w:rPr>
          <w:bCs/>
        </w:rPr>
        <w:t xml:space="preserve">Descripció de la solució </w:t>
      </w:r>
      <w:r w:rsidRPr="00CE68D0">
        <w:t>(Extensió 10 línies)</w:t>
      </w:r>
    </w:p>
    <w:p w14:paraId="52E8CA42" w14:textId="77777777" w:rsidR="000F1201" w:rsidRPr="00CE68D0" w:rsidRDefault="000F1201" w:rsidP="005F22AC">
      <w:pPr>
        <w:spacing w:after="0" w:line="288" w:lineRule="auto"/>
        <w:rPr>
          <w:b/>
          <w:bCs/>
        </w:rPr>
      </w:pPr>
    </w:p>
    <w:p w14:paraId="47A4164D" w14:textId="77777777" w:rsidR="000F1201" w:rsidRPr="00CE68D0" w:rsidRDefault="000F1201" w:rsidP="005F22AC">
      <w:pPr>
        <w:spacing w:after="0" w:line="288" w:lineRule="auto"/>
        <w:rPr>
          <w:b/>
          <w:bCs/>
        </w:rPr>
      </w:pPr>
      <w:r w:rsidRPr="00CE68D0">
        <w:rPr>
          <w:noProof/>
        </w:rPr>
        <mc:AlternateContent>
          <mc:Choice Requires="wps">
            <w:drawing>
              <wp:inline distT="0" distB="0" distL="0" distR="0" wp14:anchorId="3C88945B" wp14:editId="5EB04564">
                <wp:extent cx="5791200" cy="1270000"/>
                <wp:effectExtent l="0" t="0" r="19050" b="25400"/>
                <wp:docPr id="2" name="Cuadro de text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270000"/>
                        </a:xfrm>
                        <a:prstGeom prst="rect">
                          <a:avLst/>
                        </a:prstGeom>
                        <a:solidFill>
                          <a:srgbClr val="FFFFFF"/>
                        </a:solidFill>
                        <a:ln w="9525">
                          <a:solidFill>
                            <a:srgbClr val="000000"/>
                          </a:solidFill>
                          <a:miter lim="800000"/>
                          <a:headEnd/>
                          <a:tailEnd/>
                        </a:ln>
                      </wps:spPr>
                      <wps:txbx>
                        <w:txbxContent>
                          <w:p w14:paraId="5A3043BE" w14:textId="31293FE9" w:rsidR="002A15EB" w:rsidRDefault="002A15EB" w:rsidP="002A15EB">
                            <w:pPr>
                              <w:pStyle w:val="Textoindependiente"/>
                              <w:rPr>
                                <w:ins w:id="696" w:author="Alfredo Arias" w:date="2021-03-11T10:09:00Z"/>
                                <w:rFonts w:ascii="Helvetica" w:hAnsi="Helvetica"/>
                                <w:bCs/>
                                <w:i w:val="0"/>
                                <w:sz w:val="20"/>
                                <w:lang w:val="ca-ES"/>
                              </w:rPr>
                            </w:pPr>
                            <w:ins w:id="697" w:author="Alfredo Arias" w:date="2021-03-11T10:09:00Z">
                              <w:r>
                                <w:rPr>
                                  <w:rFonts w:ascii="Helvetica" w:hAnsi="Helvetica"/>
                                  <w:bCs/>
                                  <w:i w:val="0"/>
                                  <w:sz w:val="20"/>
                                  <w:lang w:val="ca-ES"/>
                                </w:rPr>
                                <w:t xml:space="preserve">Disseny </w:t>
                              </w:r>
                            </w:ins>
                            <w:ins w:id="698" w:author="Alfredo Arias" w:date="2021-03-11T10:11:00Z">
                              <w:r>
                                <w:rPr>
                                  <w:rFonts w:ascii="Helvetica" w:hAnsi="Helvetica"/>
                                  <w:bCs/>
                                  <w:i w:val="0"/>
                                  <w:sz w:val="20"/>
                                  <w:lang w:val="ca-ES"/>
                                </w:rPr>
                                <w:t>d’un</w:t>
                              </w:r>
                            </w:ins>
                            <w:ins w:id="699" w:author="Alfredo Arias" w:date="2021-03-11T10:09:00Z">
                              <w:r>
                                <w:rPr>
                                  <w:rFonts w:ascii="Helvetica" w:hAnsi="Helvetica"/>
                                  <w:bCs/>
                                  <w:i w:val="0"/>
                                  <w:sz w:val="20"/>
                                  <w:lang w:val="ca-ES"/>
                                </w:rPr>
                                <w:t xml:space="preserve"> algorism</w:t>
                              </w:r>
                            </w:ins>
                            <w:ins w:id="700" w:author="Alfredo Arias" w:date="2021-03-11T10:11:00Z">
                              <w:r>
                                <w:rPr>
                                  <w:rFonts w:ascii="Helvetica" w:hAnsi="Helvetica"/>
                                  <w:bCs/>
                                  <w:i w:val="0"/>
                                  <w:sz w:val="20"/>
                                  <w:lang w:val="ca-ES"/>
                                </w:rPr>
                                <w:t>a</w:t>
                              </w:r>
                            </w:ins>
                            <w:ins w:id="701" w:author="Alfredo Arias" w:date="2021-03-11T10:09:00Z">
                              <w:r>
                                <w:rPr>
                                  <w:rFonts w:ascii="Helvetica" w:hAnsi="Helvetica"/>
                                  <w:bCs/>
                                  <w:i w:val="0"/>
                                  <w:sz w:val="20"/>
                                  <w:lang w:val="ca-ES"/>
                                </w:rPr>
                                <w:t xml:space="preserve"> de detecció de correspondències entre les disposicions normatives d’interès del client</w:t>
                              </w:r>
                            </w:ins>
                            <w:ins w:id="702" w:author="Alfredo Arias" w:date="2021-03-11T10:10:00Z">
                              <w:r>
                                <w:rPr>
                                  <w:rFonts w:ascii="Helvetica" w:hAnsi="Helvetica"/>
                                  <w:bCs/>
                                  <w:i w:val="0"/>
                                  <w:sz w:val="20"/>
                                  <w:lang w:val="ca-ES"/>
                                </w:rPr>
                                <w:t>,</w:t>
                              </w:r>
                            </w:ins>
                            <w:ins w:id="703" w:author="Alfredo Arias" w:date="2021-03-11T10:09:00Z">
                              <w:r>
                                <w:rPr>
                                  <w:rFonts w:ascii="Helvetica" w:hAnsi="Helvetica"/>
                                  <w:bCs/>
                                  <w:i w:val="0"/>
                                  <w:sz w:val="20"/>
                                  <w:lang w:val="ca-ES"/>
                                </w:rPr>
                                <w:t xml:space="preserve"> que ja</w:t>
                              </w:r>
                            </w:ins>
                            <w:ins w:id="704" w:author="Alfredo Arias" w:date="2021-03-11T10:10:00Z">
                              <w:r>
                                <w:rPr>
                                  <w:rFonts w:ascii="Helvetica" w:hAnsi="Helvetica"/>
                                  <w:bCs/>
                                  <w:i w:val="0"/>
                                  <w:sz w:val="20"/>
                                  <w:lang w:val="ca-ES"/>
                                </w:rPr>
                                <w:t xml:space="preserve"> hi son</w:t>
                              </w:r>
                            </w:ins>
                            <w:ins w:id="705" w:author="Alfredo Arias" w:date="2021-03-11T10:09:00Z">
                              <w:r>
                                <w:rPr>
                                  <w:rFonts w:ascii="Helvetica" w:hAnsi="Helvetica"/>
                                  <w:bCs/>
                                  <w:i w:val="0"/>
                                  <w:sz w:val="20"/>
                                  <w:lang w:val="ca-ES"/>
                                </w:rPr>
                                <w:t xml:space="preserve"> recollides a la base de coneixement que forma part de la seva proposta de valor, i les mencions a les disposicions, normes, o anuncis que van apareixent diàriament als </w:t>
                              </w:r>
                            </w:ins>
                            <w:ins w:id="706" w:author="Alfredo Arias" w:date="2021-03-11T10:10:00Z">
                              <w:r>
                                <w:rPr>
                                  <w:rFonts w:ascii="Helvetica" w:hAnsi="Helvetica"/>
                                  <w:bCs/>
                                  <w:i w:val="0"/>
                                  <w:sz w:val="20"/>
                                  <w:lang w:val="ca-ES"/>
                                </w:rPr>
                                <w:t>diferents</w:t>
                              </w:r>
                            </w:ins>
                            <w:ins w:id="707" w:author="Alfredo Arias" w:date="2021-03-11T10:09:00Z">
                              <w:r>
                                <w:rPr>
                                  <w:rFonts w:ascii="Helvetica" w:hAnsi="Helvetica"/>
                                  <w:bCs/>
                                  <w:i w:val="0"/>
                                  <w:sz w:val="20"/>
                                  <w:lang w:val="ca-ES"/>
                                </w:rPr>
                                <w:t xml:space="preserve"> butlletins a considerar entre els del estat espanyol, les diferent comunitats, i la unió europea.</w:t>
                              </w:r>
                            </w:ins>
                          </w:p>
                          <w:p w14:paraId="64A75451" w14:textId="7AF6693D" w:rsidR="002A15EB" w:rsidDel="002A15EB" w:rsidRDefault="002A15EB" w:rsidP="000F1201">
                            <w:pPr>
                              <w:spacing w:after="0" w:line="288" w:lineRule="auto"/>
                              <w:rPr>
                                <w:del w:id="708" w:author="Alfredo Arias" w:date="2021-03-11T10:09:00Z"/>
                                <w:rFonts w:ascii="Helvetica 55" w:hAnsi="Helvetica 55"/>
                                <w:bCs/>
                                <w:sz w:val="18"/>
                                <w:szCs w:val="18"/>
                              </w:rPr>
                            </w:pPr>
                          </w:p>
                          <w:p w14:paraId="025AA0AA" w14:textId="77777777" w:rsidR="002A15EB" w:rsidRDefault="002A15EB" w:rsidP="000F1201">
                            <w:pPr>
                              <w:spacing w:after="0" w:line="288" w:lineRule="auto"/>
                              <w:rPr>
                                <w:rFonts w:ascii="Helvetica 55" w:hAnsi="Helvetica 55"/>
                                <w:b/>
                                <w:sz w:val="18"/>
                                <w:szCs w:val="18"/>
                              </w:rPr>
                            </w:pPr>
                            <w:r>
                              <w:rPr>
                                <w:rFonts w:ascii="Helvetica 55" w:hAnsi="Helvetica 55"/>
                                <w:b/>
                                <w:sz w:val="18"/>
                                <w:szCs w:val="18"/>
                              </w:rPr>
                              <w:fldChar w:fldCharType="begin">
                                <w:ffData>
                                  <w:name w:val="Text1"/>
                                  <w:enabled/>
                                  <w:calcOnExit w:val="0"/>
                                  <w:textInput/>
                                </w:ffData>
                              </w:fldChar>
                            </w:r>
                            <w:r>
                              <w:rPr>
                                <w:rFonts w:ascii="Helvetica 55" w:hAnsi="Helvetica 55"/>
                                <w:sz w:val="18"/>
                                <w:szCs w:val="18"/>
                              </w:rPr>
                              <w:instrText xml:space="preserve"> FORMTEXT </w:instrText>
                            </w:r>
                            <w:r>
                              <w:rPr>
                                <w:rFonts w:ascii="Helvetica 55" w:hAnsi="Helvetica 55"/>
                                <w:b/>
                                <w:sz w:val="18"/>
                                <w:szCs w:val="18"/>
                              </w:rPr>
                            </w:r>
                            <w:r>
                              <w:rPr>
                                <w:rFonts w:ascii="Helvetica 55" w:hAnsi="Helvetica 55"/>
                                <w:b/>
                                <w:sz w:val="18"/>
                                <w:szCs w:val="18"/>
                              </w:rPr>
                              <w:fldChar w:fldCharType="separate"/>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b/>
                                <w:sz w:val="18"/>
                                <w:szCs w:val="18"/>
                              </w:rPr>
                              <w:fldChar w:fldCharType="end"/>
                            </w:r>
                          </w:p>
                          <w:p w14:paraId="69D2492F" w14:textId="77777777" w:rsidR="002A15EB" w:rsidRDefault="002A15EB" w:rsidP="000F1201">
                            <w:pPr>
                              <w:spacing w:after="0" w:line="288" w:lineRule="auto"/>
                              <w:rPr>
                                <w:rFonts w:ascii="Helvetica 55" w:hAnsi="Helvetica 55"/>
                                <w:b/>
                                <w:sz w:val="18"/>
                                <w:szCs w:val="18"/>
                              </w:rPr>
                            </w:pPr>
                          </w:p>
                          <w:p w14:paraId="434E8F74" w14:textId="77777777" w:rsidR="002A15EB" w:rsidRPr="00763A99" w:rsidRDefault="002A15EB" w:rsidP="000F1201">
                            <w:pPr>
                              <w:spacing w:line="288" w:lineRule="auto"/>
                              <w:rPr>
                                <w:rFonts w:ascii="Helvetica 55" w:hAnsi="Helvetica 55"/>
                                <w:sz w:val="18"/>
                                <w:szCs w:val="18"/>
                              </w:rPr>
                            </w:pPr>
                          </w:p>
                        </w:txbxContent>
                      </wps:txbx>
                      <wps:bodyPr rot="0" vert="horz" wrap="square" lIns="91440" tIns="45720" rIns="91440" bIns="45720" anchor="t" anchorCtr="0" upright="1">
                        <a:noAutofit/>
                      </wps:bodyPr>
                    </wps:wsp>
                  </a:graphicData>
                </a:graphic>
              </wp:inline>
            </w:drawing>
          </mc:Choice>
          <mc:Fallback>
            <w:pict>
              <v:shape w14:anchorId="3C88945B" id="_x0000_s1027" type="#_x0000_t202" alt="&quot;&quot;" style="width:456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">
                <v:textbox>
                  <w:txbxContent>
                    <w:p w14:paraId="5A3043BE" w14:textId="31293FE9" w:rsidR="002A15EB" w:rsidRDefault="002A15EB" w:rsidP="002A15EB">
                      <w:pPr>
                        <w:pStyle w:val="Textoindependiente"/>
                        <w:rPr>
                          <w:ins w:id="709" w:author="Alfredo Arias" w:date="2021-03-11T10:09:00Z"/>
                          <w:rFonts w:ascii="Helvetica" w:hAnsi="Helvetica"/>
                          <w:bCs/>
                          <w:i w:val="0"/>
                          <w:sz w:val="20"/>
                          <w:lang w:val="ca-ES"/>
                        </w:rPr>
                      </w:pPr>
                      <w:ins w:id="710" w:author="Alfredo Arias" w:date="2021-03-11T10:09:00Z">
                        <w:r>
                          <w:rPr>
                            <w:rFonts w:ascii="Helvetica" w:hAnsi="Helvetica"/>
                            <w:bCs/>
                            <w:i w:val="0"/>
                            <w:sz w:val="20"/>
                            <w:lang w:val="ca-ES"/>
                          </w:rPr>
                          <w:t xml:space="preserve">Disseny </w:t>
                        </w:r>
                      </w:ins>
                      <w:ins w:id="711" w:author="Alfredo Arias" w:date="2021-03-11T10:11:00Z">
                        <w:r>
                          <w:rPr>
                            <w:rFonts w:ascii="Helvetica" w:hAnsi="Helvetica"/>
                            <w:bCs/>
                            <w:i w:val="0"/>
                            <w:sz w:val="20"/>
                            <w:lang w:val="ca-ES"/>
                          </w:rPr>
                          <w:t>d’un</w:t>
                        </w:r>
                      </w:ins>
                      <w:ins w:id="712" w:author="Alfredo Arias" w:date="2021-03-11T10:09:00Z">
                        <w:r>
                          <w:rPr>
                            <w:rFonts w:ascii="Helvetica" w:hAnsi="Helvetica"/>
                            <w:bCs/>
                            <w:i w:val="0"/>
                            <w:sz w:val="20"/>
                            <w:lang w:val="ca-ES"/>
                          </w:rPr>
                          <w:t xml:space="preserve"> algorism</w:t>
                        </w:r>
                      </w:ins>
                      <w:ins w:id="713" w:author="Alfredo Arias" w:date="2021-03-11T10:11:00Z">
                        <w:r>
                          <w:rPr>
                            <w:rFonts w:ascii="Helvetica" w:hAnsi="Helvetica"/>
                            <w:bCs/>
                            <w:i w:val="0"/>
                            <w:sz w:val="20"/>
                            <w:lang w:val="ca-ES"/>
                          </w:rPr>
                          <w:t>a</w:t>
                        </w:r>
                      </w:ins>
                      <w:ins w:id="714" w:author="Alfredo Arias" w:date="2021-03-11T10:09:00Z">
                        <w:r>
                          <w:rPr>
                            <w:rFonts w:ascii="Helvetica" w:hAnsi="Helvetica"/>
                            <w:bCs/>
                            <w:i w:val="0"/>
                            <w:sz w:val="20"/>
                            <w:lang w:val="ca-ES"/>
                          </w:rPr>
                          <w:t xml:space="preserve"> de detecció de correspondències entre les disposicions normatives d’interès del client</w:t>
                        </w:r>
                      </w:ins>
                      <w:ins w:id="715" w:author="Alfredo Arias" w:date="2021-03-11T10:10:00Z">
                        <w:r>
                          <w:rPr>
                            <w:rFonts w:ascii="Helvetica" w:hAnsi="Helvetica"/>
                            <w:bCs/>
                            <w:i w:val="0"/>
                            <w:sz w:val="20"/>
                            <w:lang w:val="ca-ES"/>
                          </w:rPr>
                          <w:t>,</w:t>
                        </w:r>
                      </w:ins>
                      <w:ins w:id="716" w:author="Alfredo Arias" w:date="2021-03-11T10:09:00Z">
                        <w:r>
                          <w:rPr>
                            <w:rFonts w:ascii="Helvetica" w:hAnsi="Helvetica"/>
                            <w:bCs/>
                            <w:i w:val="0"/>
                            <w:sz w:val="20"/>
                            <w:lang w:val="ca-ES"/>
                          </w:rPr>
                          <w:t xml:space="preserve"> que ja</w:t>
                        </w:r>
                      </w:ins>
                      <w:ins w:id="717" w:author="Alfredo Arias" w:date="2021-03-11T10:10:00Z">
                        <w:r>
                          <w:rPr>
                            <w:rFonts w:ascii="Helvetica" w:hAnsi="Helvetica"/>
                            <w:bCs/>
                            <w:i w:val="0"/>
                            <w:sz w:val="20"/>
                            <w:lang w:val="ca-ES"/>
                          </w:rPr>
                          <w:t xml:space="preserve"> hi son</w:t>
                        </w:r>
                      </w:ins>
                      <w:ins w:id="718" w:author="Alfredo Arias" w:date="2021-03-11T10:09:00Z">
                        <w:r>
                          <w:rPr>
                            <w:rFonts w:ascii="Helvetica" w:hAnsi="Helvetica"/>
                            <w:bCs/>
                            <w:i w:val="0"/>
                            <w:sz w:val="20"/>
                            <w:lang w:val="ca-ES"/>
                          </w:rPr>
                          <w:t xml:space="preserve"> recollides a la base de coneixement que forma part de la seva proposta de valor, i les mencions a les disposicions, normes, o anuncis que van apareixent diàriament als </w:t>
                        </w:r>
                      </w:ins>
                      <w:ins w:id="719" w:author="Alfredo Arias" w:date="2021-03-11T10:10:00Z">
                        <w:r>
                          <w:rPr>
                            <w:rFonts w:ascii="Helvetica" w:hAnsi="Helvetica"/>
                            <w:bCs/>
                            <w:i w:val="0"/>
                            <w:sz w:val="20"/>
                            <w:lang w:val="ca-ES"/>
                          </w:rPr>
                          <w:t>diferents</w:t>
                        </w:r>
                      </w:ins>
                      <w:ins w:id="720" w:author="Alfredo Arias" w:date="2021-03-11T10:09:00Z">
                        <w:r>
                          <w:rPr>
                            <w:rFonts w:ascii="Helvetica" w:hAnsi="Helvetica"/>
                            <w:bCs/>
                            <w:i w:val="0"/>
                            <w:sz w:val="20"/>
                            <w:lang w:val="ca-ES"/>
                          </w:rPr>
                          <w:t xml:space="preserve"> butlletins a considerar entre els del estat espanyol, les diferent comunitats, i la unió europea.</w:t>
                        </w:r>
                      </w:ins>
                    </w:p>
                    <w:p w14:paraId="64A75451" w14:textId="7AF6693D" w:rsidR="002A15EB" w:rsidDel="002A15EB" w:rsidRDefault="002A15EB" w:rsidP="000F1201">
                      <w:pPr>
                        <w:spacing w:after="0" w:line="288" w:lineRule="auto"/>
                        <w:rPr>
                          <w:del w:id="721" w:author="Alfredo Arias" w:date="2021-03-11T10:09:00Z"/>
                          <w:rFonts w:ascii="Helvetica 55" w:hAnsi="Helvetica 55"/>
                          <w:bCs/>
                          <w:sz w:val="18"/>
                          <w:szCs w:val="18"/>
                        </w:rPr>
                      </w:pPr>
                    </w:p>
                    <w:p w14:paraId="025AA0AA" w14:textId="77777777" w:rsidR="002A15EB" w:rsidRDefault="002A15EB" w:rsidP="000F1201">
                      <w:pPr>
                        <w:spacing w:after="0" w:line="288" w:lineRule="auto"/>
                        <w:rPr>
                          <w:rFonts w:ascii="Helvetica 55" w:hAnsi="Helvetica 55"/>
                          <w:b/>
                          <w:sz w:val="18"/>
                          <w:szCs w:val="18"/>
                        </w:rPr>
                      </w:pPr>
                      <w:r>
                        <w:rPr>
                          <w:rFonts w:ascii="Helvetica 55" w:hAnsi="Helvetica 55"/>
                          <w:b/>
                          <w:sz w:val="18"/>
                          <w:szCs w:val="18"/>
                        </w:rPr>
                        <w:fldChar w:fldCharType="begin">
                          <w:ffData>
                            <w:name w:val="Text1"/>
                            <w:enabled/>
                            <w:calcOnExit w:val="0"/>
                            <w:textInput/>
                          </w:ffData>
                        </w:fldChar>
                      </w:r>
                      <w:r>
                        <w:rPr>
                          <w:rFonts w:ascii="Helvetica 55" w:hAnsi="Helvetica 55"/>
                          <w:sz w:val="18"/>
                          <w:szCs w:val="18"/>
                        </w:rPr>
                        <w:instrText xml:space="preserve"> FORMTEXT </w:instrText>
                      </w:r>
                      <w:r>
                        <w:rPr>
                          <w:rFonts w:ascii="Helvetica 55" w:hAnsi="Helvetica 55"/>
                          <w:b/>
                          <w:sz w:val="18"/>
                          <w:szCs w:val="18"/>
                        </w:rPr>
                      </w:r>
                      <w:r>
                        <w:rPr>
                          <w:rFonts w:ascii="Helvetica 55" w:hAnsi="Helvetica 55"/>
                          <w:b/>
                          <w:sz w:val="18"/>
                          <w:szCs w:val="18"/>
                        </w:rPr>
                        <w:fldChar w:fldCharType="separate"/>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b/>
                          <w:sz w:val="18"/>
                          <w:szCs w:val="18"/>
                        </w:rPr>
                        <w:fldChar w:fldCharType="end"/>
                      </w:r>
                    </w:p>
                    <w:p w14:paraId="69D2492F" w14:textId="77777777" w:rsidR="002A15EB" w:rsidRDefault="002A15EB" w:rsidP="000F1201">
                      <w:pPr>
                        <w:spacing w:after="0" w:line="288" w:lineRule="auto"/>
                        <w:rPr>
                          <w:rFonts w:ascii="Helvetica 55" w:hAnsi="Helvetica 55"/>
                          <w:b/>
                          <w:sz w:val="18"/>
                          <w:szCs w:val="18"/>
                        </w:rPr>
                      </w:pPr>
                    </w:p>
                    <w:p w14:paraId="434E8F74" w14:textId="77777777" w:rsidR="002A15EB" w:rsidRPr="00763A99" w:rsidRDefault="002A15EB" w:rsidP="000F1201">
                      <w:pPr>
                        <w:spacing w:line="288" w:lineRule="auto"/>
                        <w:rPr>
                          <w:rFonts w:ascii="Helvetica 55" w:hAnsi="Helvetica 55"/>
                          <w:sz w:val="18"/>
                          <w:szCs w:val="18"/>
                        </w:rPr>
                      </w:pPr>
                    </w:p>
                  </w:txbxContent>
                </v:textbox>
                <w10:anchorlock/>
              </v:shape>
            </w:pict>
          </mc:Fallback>
        </mc:AlternateContent>
      </w:r>
    </w:p>
    <w:p w14:paraId="7CF85705" w14:textId="77777777" w:rsidR="005F22AC" w:rsidRDefault="005F22A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r w:rsidRPr="00E627BF">
        <w:rPr>
          <w:b/>
        </w:rPr>
        <w:fldChar w:fldCharType="begin">
          <w:ffData>
            <w:name w:val="Text8"/>
            <w:enabled/>
            <w:calcOnExit w:val="0"/>
            <w:textInput/>
          </w:ffData>
        </w:fldChar>
      </w:r>
      <w:bookmarkStart w:id="722" w:name="Text8"/>
      <w:r w:rsidRPr="00CE68D0">
        <w:instrText xml:space="preserve"> FORMTEXT </w:instrText>
      </w:r>
      <w:r w:rsidRPr="00E627BF">
        <w:rPr>
          <w:b/>
        </w:rPr>
      </w:r>
      <w:r w:rsidRPr="00E627BF">
        <w:rPr>
          <w:b/>
        </w:rPr>
        <w:fldChar w:fldCharType="separate"/>
      </w:r>
      <w:r w:rsidRPr="00CE68D0">
        <w:rPr>
          <w:noProof/>
        </w:rPr>
        <w:t> </w:t>
      </w:r>
      <w:r w:rsidRPr="00CE68D0">
        <w:rPr>
          <w:noProof/>
        </w:rPr>
        <w:t> </w:t>
      </w:r>
      <w:r w:rsidRPr="00CE68D0">
        <w:rPr>
          <w:noProof/>
        </w:rPr>
        <w:t> </w:t>
      </w:r>
      <w:r w:rsidRPr="00CE68D0">
        <w:rPr>
          <w:noProof/>
        </w:rPr>
        <w:t> </w:t>
      </w:r>
      <w:r w:rsidRPr="00CE68D0">
        <w:rPr>
          <w:noProof/>
        </w:rPr>
        <w:t> </w:t>
      </w:r>
      <w:r w:rsidRPr="00E627BF">
        <w:rPr>
          <w:b/>
        </w:rPr>
        <w:fldChar w:fldCharType="end"/>
      </w:r>
      <w:bookmarkEnd w:id="722"/>
    </w:p>
    <w:p w14:paraId="5E2F4CDB" w14:textId="77777777" w:rsidR="002B319C" w:rsidRDefault="002B319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p>
    <w:p w14:paraId="57A45914" w14:textId="77777777" w:rsidR="002B319C" w:rsidRDefault="002B319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p>
    <w:p w14:paraId="56FA4734" w14:textId="77777777" w:rsidR="002B319C" w:rsidRPr="00CE68D0" w:rsidRDefault="002B319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p>
    <w:p w14:paraId="5A8A8828" w14:textId="77777777" w:rsidR="005F22AC" w:rsidRPr="00CE68D0" w:rsidRDefault="005F22AC" w:rsidP="005F22AC">
      <w:pPr>
        <w:spacing w:after="0" w:line="288" w:lineRule="auto"/>
        <w:rPr>
          <w:b/>
        </w:rPr>
      </w:pPr>
    </w:p>
    <w:p w14:paraId="0F964073" w14:textId="77777777" w:rsidR="000F1201" w:rsidRPr="00CE68D0" w:rsidRDefault="000F1201" w:rsidP="000F1201">
      <w:pPr>
        <w:spacing w:after="0" w:line="288" w:lineRule="auto"/>
        <w:rPr>
          <w:b/>
          <w:i/>
        </w:rPr>
      </w:pPr>
      <w:r w:rsidRPr="00CE68D0">
        <w:t>Focus Principal (Extensió màxima 2 línies)</w:t>
      </w:r>
    </w:p>
    <w:p w14:paraId="12332E0F" w14:textId="3F5E66A9" w:rsidR="000F1201" w:rsidRPr="00CE68D0" w:rsidRDefault="000F1201"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del w:id="723" w:author="Alfredo Arias" w:date="2021-03-11T10:11:00Z">
        <w:r w:rsidRPr="00E627BF" w:rsidDel="002A15EB">
          <w:rPr>
            <w:b/>
            <w:i/>
          </w:rPr>
          <w:fldChar w:fldCharType="begin">
            <w:ffData>
              <w:name w:val="Text1"/>
              <w:enabled/>
              <w:calcOnExit w:val="0"/>
              <w:textInput/>
            </w:ffData>
          </w:fldChar>
        </w:r>
        <w:r w:rsidRPr="00CE68D0" w:rsidDel="002A15EB">
          <w:rPr>
            <w:i/>
          </w:rPr>
          <w:delInstrText xml:space="preserve"> FORMTEXT </w:delInstrText>
        </w:r>
        <w:r w:rsidRPr="00E627BF" w:rsidDel="002A15EB">
          <w:rPr>
            <w:b/>
            <w:i/>
          </w:rPr>
        </w:r>
        <w:r w:rsidRPr="00E627BF" w:rsidDel="002A15EB">
          <w:rPr>
            <w:b/>
            <w:i/>
          </w:rPr>
          <w:fldChar w:fldCharType="separate"/>
        </w:r>
        <w:r w:rsidRPr="00CE68D0" w:rsidDel="002A15EB">
          <w:rPr>
            <w:i/>
          </w:rPr>
          <w:delText> </w:delText>
        </w:r>
        <w:r w:rsidRPr="00CE68D0" w:rsidDel="002A15EB">
          <w:rPr>
            <w:i/>
          </w:rPr>
          <w:delText> </w:delText>
        </w:r>
        <w:r w:rsidRPr="00CE68D0" w:rsidDel="002A15EB">
          <w:rPr>
            <w:i/>
          </w:rPr>
          <w:delText> </w:delText>
        </w:r>
        <w:r w:rsidRPr="00CE68D0" w:rsidDel="002A15EB">
          <w:rPr>
            <w:i/>
          </w:rPr>
          <w:delText> </w:delText>
        </w:r>
        <w:r w:rsidRPr="00CE68D0" w:rsidDel="002A15EB">
          <w:rPr>
            <w:i/>
          </w:rPr>
          <w:delText> </w:delText>
        </w:r>
        <w:r w:rsidRPr="00E627BF" w:rsidDel="002A15EB">
          <w:rPr>
            <w:b/>
            <w:i/>
          </w:rPr>
          <w:fldChar w:fldCharType="end"/>
        </w:r>
      </w:del>
      <w:ins w:id="724" w:author="Alfredo Arias" w:date="2021-03-11T10:11:00Z">
        <w:r w:rsidR="002A15EB">
          <w:rPr>
            <w:b/>
            <w:i/>
          </w:rPr>
          <w:t xml:space="preserve">Solució automatitzada per incrementar </w:t>
        </w:r>
      </w:ins>
      <w:ins w:id="725" w:author="Alfredo Arias" w:date="2021-03-11T10:12:00Z">
        <w:r w:rsidR="002A15EB">
          <w:rPr>
            <w:b/>
            <w:i/>
          </w:rPr>
          <w:t>la eficiència del procés manual</w:t>
        </w:r>
      </w:ins>
      <w:ins w:id="726" w:author="Alfredo Arias" w:date="2021-03-11T10:48:00Z">
        <w:r w:rsidR="00625295">
          <w:rPr>
            <w:b/>
            <w:i/>
          </w:rPr>
          <w:t xml:space="preserve"> actual</w:t>
        </w:r>
      </w:ins>
    </w:p>
    <w:p w14:paraId="507AA45B" w14:textId="77777777" w:rsidR="000F1201" w:rsidRPr="00CE68D0" w:rsidRDefault="000F1201"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rPr>
      </w:pPr>
    </w:p>
    <w:p w14:paraId="0C0005A9" w14:textId="77777777" w:rsidR="000F1201" w:rsidRPr="00CE68D0" w:rsidRDefault="000F1201" w:rsidP="000F1201">
      <w:pPr>
        <w:spacing w:after="0" w:line="288" w:lineRule="auto"/>
      </w:pPr>
      <w:r w:rsidRPr="00CE68D0">
        <w:t>Focus associats (Extensió màxima 1 línia per punt)</w:t>
      </w:r>
    </w:p>
    <w:p w14:paraId="77E5EC9F" w14:textId="77777777" w:rsidR="000F1201" w:rsidRPr="00CE68D0" w:rsidRDefault="000F1201" w:rsidP="000F1201">
      <w:pPr>
        <w:spacing w:after="0" w:line="288" w:lineRule="auto"/>
        <w:rPr>
          <w:b/>
          <w:i/>
        </w:rPr>
      </w:pPr>
    </w:p>
    <w:p w14:paraId="4AB393DC" w14:textId="332B0760" w:rsidR="000F1201" w:rsidRPr="00CE68D0" w:rsidRDefault="002A15EB"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ins w:id="727" w:author="Alfredo Arias" w:date="2021-03-11T10:12:00Z">
        <w:r>
          <w:rPr>
            <w:b/>
            <w:i/>
          </w:rPr>
          <w:t>Alliberament dels consultors per dedicar-hi el seu tem</w:t>
        </w:r>
      </w:ins>
      <w:ins w:id="728" w:author="Alfredo Arias" w:date="2021-03-11T10:13:00Z">
        <w:r>
          <w:rPr>
            <w:b/>
            <w:i/>
          </w:rPr>
          <w:t>ps a feines de més valor afegit</w:t>
        </w:r>
      </w:ins>
    </w:p>
    <w:p w14:paraId="663C41C0" w14:textId="66F19018" w:rsidR="000F1201" w:rsidRPr="00CE68D0" w:rsidRDefault="00625295"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ins w:id="729" w:author="Alfredo Arias" w:date="2021-03-11T10:48:00Z">
        <w:r>
          <w:rPr>
            <w:b/>
            <w:i/>
          </w:rPr>
          <w:t>Repetibilitat</w:t>
        </w:r>
      </w:ins>
      <w:ins w:id="730" w:author="Alfredo Arias" w:date="2021-03-11T10:14:00Z">
        <w:r w:rsidR="002A15EB">
          <w:rPr>
            <w:b/>
            <w:i/>
          </w:rPr>
          <w:t xml:space="preserve"> o homogeneïtat que elimini el biaix que necessàriament introdueix </w:t>
        </w:r>
      </w:ins>
      <w:ins w:id="731" w:author="Alfredo Arias" w:date="2021-03-11T10:48:00Z">
        <w:r>
          <w:rPr>
            <w:b/>
            <w:i/>
          </w:rPr>
          <w:t>la intervenció</w:t>
        </w:r>
      </w:ins>
      <w:ins w:id="732" w:author="Alfredo Arias" w:date="2021-03-11T10:14:00Z">
        <w:r w:rsidR="002A15EB">
          <w:rPr>
            <w:b/>
            <w:i/>
          </w:rPr>
          <w:t xml:space="preserve"> humana</w:t>
        </w:r>
      </w:ins>
    </w:p>
    <w:p w14:paraId="30B352FE" w14:textId="77777777" w:rsidR="000F1201" w:rsidRPr="00CE68D0" w:rsidRDefault="000F1201"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p>
    <w:p w14:paraId="6A83B7DB" w14:textId="77777777" w:rsidR="005F22AC" w:rsidRPr="00CE68D0" w:rsidRDefault="005F22AC" w:rsidP="005F22AC">
      <w:pPr>
        <w:spacing w:after="0" w:line="288" w:lineRule="auto"/>
        <w:rPr>
          <w:b/>
        </w:rPr>
      </w:pPr>
      <w:r w:rsidRPr="00E627BF">
        <w:rPr>
          <w:b/>
        </w:rPr>
        <w:fldChar w:fldCharType="begin">
          <w:ffData>
            <w:name w:val="Text8"/>
            <w:enabled/>
            <w:calcOnExit w:val="0"/>
            <w:textInput/>
          </w:ffData>
        </w:fldChar>
      </w:r>
      <w:r w:rsidRPr="00CE68D0">
        <w:instrText xml:space="preserve"> FORMTEXT </w:instrText>
      </w:r>
      <w:r w:rsidRPr="00E627BF">
        <w:rPr>
          <w:b/>
        </w:rPr>
      </w:r>
      <w:r w:rsidRPr="00E627BF">
        <w:rPr>
          <w:b/>
        </w:rPr>
        <w:fldChar w:fldCharType="separate"/>
      </w:r>
      <w:r w:rsidRPr="00CE68D0">
        <w:rPr>
          <w:noProof/>
        </w:rPr>
        <w:t> </w:t>
      </w:r>
      <w:r w:rsidRPr="00CE68D0">
        <w:rPr>
          <w:noProof/>
        </w:rPr>
        <w:t> </w:t>
      </w:r>
      <w:r w:rsidRPr="00CE68D0">
        <w:rPr>
          <w:noProof/>
        </w:rPr>
        <w:t> </w:t>
      </w:r>
      <w:r w:rsidRPr="00CE68D0">
        <w:rPr>
          <w:noProof/>
        </w:rPr>
        <w:t> </w:t>
      </w:r>
      <w:r w:rsidRPr="00CE68D0">
        <w:rPr>
          <w:noProof/>
        </w:rPr>
        <w:t> </w:t>
      </w:r>
      <w:r w:rsidRPr="00E627BF">
        <w:rPr>
          <w:b/>
        </w:rPr>
        <w:fldChar w:fldCharType="end"/>
      </w:r>
    </w:p>
    <w:p w14:paraId="5A3147BD" w14:textId="77777777" w:rsidR="000F1201" w:rsidRPr="00CE68D0" w:rsidRDefault="000F1201" w:rsidP="000F1201">
      <w:pPr>
        <w:spacing w:after="0" w:line="288" w:lineRule="auto"/>
      </w:pPr>
      <w:r w:rsidRPr="00CE68D0">
        <w:t>Beneficis esperats (Extensió màxima 1 línia per punt. Es recomana aportar els KPI)</w:t>
      </w:r>
    </w:p>
    <w:p w14:paraId="2F9A0F2E" w14:textId="77777777" w:rsidR="000F1201" w:rsidRPr="00CE68D0" w:rsidRDefault="000F1201" w:rsidP="000F1201">
      <w:pPr>
        <w:spacing w:after="0" w:line="288" w:lineRule="auto"/>
        <w:rPr>
          <w:b/>
          <w:i/>
        </w:rPr>
      </w:pPr>
    </w:p>
    <w:p w14:paraId="4445124E" w14:textId="700EAEF9" w:rsidR="000F1201" w:rsidRPr="00CE68D0" w:rsidRDefault="00964B8D"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ins w:id="733" w:author="Alfredo Arias" w:date="2021-03-11T10:18:00Z">
        <w:r>
          <w:rPr>
            <w:b/>
            <w:i/>
          </w:rPr>
          <w:t>¿?</w:t>
        </w:r>
      </w:ins>
    </w:p>
    <w:p w14:paraId="28DC15D3" w14:textId="77777777" w:rsidR="000F1201" w:rsidRPr="00CE68D0" w:rsidRDefault="000F1201"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p>
    <w:p w14:paraId="1E3E112D" w14:textId="77777777" w:rsidR="000F1201" w:rsidRPr="00CE68D0" w:rsidRDefault="000F1201"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p>
    <w:p w14:paraId="4E25B6CD" w14:textId="77777777" w:rsidR="000F1201" w:rsidRPr="00CE68D0" w:rsidRDefault="000F1201" w:rsidP="000201C2">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Change w:id="734" w:author="Alfredo Arias" w:date="2021-03-11T10:25:00Z">
          <w:pPr>
            <w:numPr>
              <w:numId w:val="6"/>
            </w:numPr>
            <w:tabs>
              <w:tab w:val="num" w:pos="720"/>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hanging="360"/>
            <w:jc w:val="both"/>
          </w:pPr>
        </w:pPrChange>
      </w:pPr>
    </w:p>
    <w:p w14:paraId="17E2ACF1" w14:textId="77777777" w:rsidR="001923F5" w:rsidRPr="00CE68D0" w:rsidRDefault="001923F5" w:rsidP="001923F5">
      <w:pPr>
        <w:spacing w:after="0" w:line="288" w:lineRule="auto"/>
        <w:rPr>
          <w:b/>
          <w:i/>
        </w:rPr>
      </w:pPr>
      <w:r w:rsidRPr="00CE68D0">
        <w:t>Tecnologia Principal (Extensió màxima 2 línies)</w:t>
      </w:r>
    </w:p>
    <w:p w14:paraId="6E11648D" w14:textId="07A85B3A" w:rsidR="001923F5" w:rsidRPr="00CE68D0" w:rsidRDefault="002A15EB" w:rsidP="001923F5">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ins w:id="735" w:author="Alfredo Arias" w:date="2021-03-11T10:15:00Z">
        <w:r>
          <w:rPr>
            <w:b/>
            <w:i/>
          </w:rPr>
          <w:t>IA</w:t>
        </w:r>
      </w:ins>
      <w:r w:rsidR="001923F5" w:rsidRPr="00E627BF">
        <w:rPr>
          <w:b/>
          <w:i/>
        </w:rPr>
        <w:fldChar w:fldCharType="begin">
          <w:ffData>
            <w:name w:val="Text1"/>
            <w:enabled/>
            <w:calcOnExit w:val="0"/>
            <w:textInput/>
          </w:ffData>
        </w:fldChar>
      </w:r>
      <w:r w:rsidR="001923F5" w:rsidRPr="00CE68D0">
        <w:rPr>
          <w:i/>
        </w:rPr>
        <w:instrText xml:space="preserve"> FORMTEXT </w:instrText>
      </w:r>
      <w:r w:rsidR="001923F5" w:rsidRPr="00E627BF">
        <w:rPr>
          <w:b/>
          <w:i/>
        </w:rPr>
      </w:r>
      <w:r w:rsidR="001923F5" w:rsidRPr="00E627BF">
        <w:rPr>
          <w:b/>
          <w:i/>
        </w:rPr>
        <w:fldChar w:fldCharType="separate"/>
      </w:r>
      <w:r w:rsidR="001923F5" w:rsidRPr="00CE68D0">
        <w:rPr>
          <w:i/>
        </w:rPr>
        <w:t> </w:t>
      </w:r>
      <w:r w:rsidR="001923F5" w:rsidRPr="00CE68D0">
        <w:rPr>
          <w:i/>
        </w:rPr>
        <w:t> </w:t>
      </w:r>
      <w:r w:rsidR="001923F5" w:rsidRPr="00CE68D0">
        <w:rPr>
          <w:i/>
        </w:rPr>
        <w:t> </w:t>
      </w:r>
      <w:r w:rsidR="001923F5" w:rsidRPr="00CE68D0">
        <w:rPr>
          <w:i/>
        </w:rPr>
        <w:t> </w:t>
      </w:r>
      <w:r w:rsidR="001923F5" w:rsidRPr="00CE68D0">
        <w:rPr>
          <w:i/>
        </w:rPr>
        <w:t> </w:t>
      </w:r>
      <w:r w:rsidR="001923F5" w:rsidRPr="00E627BF">
        <w:rPr>
          <w:b/>
          <w:i/>
        </w:rPr>
        <w:fldChar w:fldCharType="end"/>
      </w:r>
    </w:p>
    <w:p w14:paraId="2C4B6E9C" w14:textId="77777777" w:rsidR="001923F5" w:rsidRPr="00CE68D0" w:rsidRDefault="001923F5" w:rsidP="000201C2">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360"/>
        <w:jc w:val="both"/>
        <w:rPr>
          <w:b/>
          <w:i/>
        </w:rPr>
        <w:pPrChange w:id="736" w:author="Alfredo Arias" w:date="2021-03-11T10:25:00Z">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pPr>
        </w:pPrChange>
      </w:pPr>
    </w:p>
    <w:p w14:paraId="64DF1409" w14:textId="77777777" w:rsidR="001923F5" w:rsidRPr="00CE68D0" w:rsidRDefault="001923F5" w:rsidP="001923F5">
      <w:pPr>
        <w:spacing w:after="0" w:line="288" w:lineRule="auto"/>
      </w:pPr>
      <w:r w:rsidRPr="00CE68D0">
        <w:t>Altres tecnologies associades (Extensió màxima 1 línia per punt)</w:t>
      </w:r>
    </w:p>
    <w:p w14:paraId="5D109467" w14:textId="77777777" w:rsidR="001923F5" w:rsidRPr="00CE68D0" w:rsidRDefault="001923F5" w:rsidP="001923F5">
      <w:pPr>
        <w:spacing w:after="0" w:line="288" w:lineRule="auto"/>
        <w:rPr>
          <w:b/>
          <w:i/>
        </w:rPr>
      </w:pPr>
    </w:p>
    <w:p w14:paraId="601A2C47" w14:textId="16E8FB0F" w:rsidR="001923F5" w:rsidRPr="00CE68D0" w:rsidRDefault="00964B8D" w:rsidP="001923F5">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ins w:id="737" w:author="Alfredo Arias" w:date="2021-03-11T10:16:00Z">
        <w:r>
          <w:rPr>
            <w:b/>
            <w:i/>
          </w:rPr>
          <w:t>BBDD</w:t>
        </w:r>
      </w:ins>
    </w:p>
    <w:p w14:paraId="6721791B" w14:textId="64DB9768" w:rsidR="001923F5" w:rsidRPr="00CE68D0" w:rsidRDefault="00964B8D" w:rsidP="001923F5">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proofErr w:type="spellStart"/>
      <w:ins w:id="738" w:author="Alfredo Arias" w:date="2021-03-11T10:16:00Z">
        <w:r>
          <w:rPr>
            <w:b/>
            <w:i/>
          </w:rPr>
          <w:t>Python</w:t>
        </w:r>
      </w:ins>
      <w:proofErr w:type="spellEnd"/>
    </w:p>
    <w:p w14:paraId="0A2FEE6F" w14:textId="4F453B8D" w:rsidR="001923F5" w:rsidRPr="00CE68D0" w:rsidRDefault="00964B8D" w:rsidP="001923F5">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proofErr w:type="spellStart"/>
      <w:ins w:id="739" w:author="Alfredo Arias" w:date="2021-03-11T10:16:00Z">
        <w:r>
          <w:rPr>
            <w:b/>
            <w:i/>
          </w:rPr>
          <w:t>Scraping</w:t>
        </w:r>
      </w:ins>
      <w:proofErr w:type="spellEnd"/>
    </w:p>
    <w:p w14:paraId="6BDAC1D5" w14:textId="77777777" w:rsidR="001923F5" w:rsidRPr="00CE68D0" w:rsidRDefault="001923F5" w:rsidP="001923F5">
      <w:pPr>
        <w:spacing w:after="0" w:line="288" w:lineRule="auto"/>
        <w:rPr>
          <w:b/>
        </w:rPr>
      </w:pPr>
      <w:r w:rsidRPr="00E627BF">
        <w:rPr>
          <w:b/>
        </w:rPr>
        <w:fldChar w:fldCharType="begin">
          <w:ffData>
            <w:name w:val="Text8"/>
            <w:enabled/>
            <w:calcOnExit w:val="0"/>
            <w:textInput/>
          </w:ffData>
        </w:fldChar>
      </w:r>
      <w:r w:rsidRPr="00CE68D0">
        <w:instrText xml:space="preserve"> FORMTEXT </w:instrText>
      </w:r>
      <w:r w:rsidRPr="00E627BF">
        <w:rPr>
          <w:b/>
        </w:rPr>
      </w:r>
      <w:r w:rsidRPr="00E627BF">
        <w:rPr>
          <w:b/>
        </w:rPr>
        <w:fldChar w:fldCharType="separate"/>
      </w:r>
      <w:r w:rsidRPr="00CE68D0">
        <w:rPr>
          <w:noProof/>
        </w:rPr>
        <w:t> </w:t>
      </w:r>
      <w:r w:rsidRPr="00CE68D0">
        <w:rPr>
          <w:noProof/>
        </w:rPr>
        <w:t> </w:t>
      </w:r>
      <w:r w:rsidRPr="00CE68D0">
        <w:rPr>
          <w:noProof/>
        </w:rPr>
        <w:t> </w:t>
      </w:r>
      <w:r w:rsidRPr="00CE68D0">
        <w:rPr>
          <w:noProof/>
        </w:rPr>
        <w:t> </w:t>
      </w:r>
      <w:r w:rsidRPr="00CE68D0">
        <w:rPr>
          <w:noProof/>
        </w:rPr>
        <w:t> </w:t>
      </w:r>
      <w:r w:rsidRPr="00E627BF">
        <w:rPr>
          <w:b/>
        </w:rPr>
        <w:fldChar w:fldCharType="end"/>
      </w:r>
    </w:p>
    <w:p w14:paraId="424AFA58" w14:textId="77777777" w:rsidR="005F22AC" w:rsidRPr="00CE68D0" w:rsidRDefault="005F22AC" w:rsidP="005F22AC">
      <w:pPr>
        <w:spacing w:line="288" w:lineRule="auto"/>
        <w:rPr>
          <w:b/>
          <w:bCs/>
        </w:rPr>
      </w:pPr>
    </w:p>
    <w:p w14:paraId="5172E672" w14:textId="77777777" w:rsidR="001923F5" w:rsidRPr="00CE68D0" w:rsidRDefault="001923F5" w:rsidP="005F22AC">
      <w:pPr>
        <w:spacing w:line="288" w:lineRule="auto"/>
      </w:pPr>
      <w:r w:rsidRPr="00CE68D0">
        <w:t>Descripció del proveïdor (Extensió 10 línies)</w:t>
      </w:r>
    </w:p>
    <w:p w14:paraId="3FFF9382" w14:textId="77777777" w:rsidR="000F1201" w:rsidRPr="00CE68D0" w:rsidRDefault="001923F5" w:rsidP="005F22AC">
      <w:pPr>
        <w:spacing w:line="288" w:lineRule="auto"/>
        <w:rPr>
          <w:b/>
          <w:bCs/>
        </w:rPr>
      </w:pPr>
      <w:r w:rsidRPr="00CE68D0">
        <w:rPr>
          <w:noProof/>
        </w:rPr>
        <mc:AlternateContent>
          <mc:Choice Requires="wps">
            <w:drawing>
              <wp:inline distT="0" distB="0" distL="0" distR="0" wp14:anchorId="2B630178" wp14:editId="103C20E7">
                <wp:extent cx="5791200" cy="1270000"/>
                <wp:effectExtent l="0" t="0" r="19050" b="25400"/>
                <wp:docPr id="3" name="Cuadro de text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270000"/>
                        </a:xfrm>
                        <a:prstGeom prst="rect">
                          <a:avLst/>
                        </a:prstGeom>
                        <a:solidFill>
                          <a:srgbClr val="FFFFFF"/>
                        </a:solidFill>
                        <a:ln w="9525">
                          <a:solidFill>
                            <a:srgbClr val="000000"/>
                          </a:solidFill>
                          <a:miter lim="800000"/>
                          <a:headEnd/>
                          <a:tailEnd/>
                        </a:ln>
                      </wps:spPr>
                      <wps:txbx>
                        <w:txbxContent>
                          <w:p w14:paraId="7D6D2B1E" w14:textId="2B05AF04" w:rsidR="002A15EB" w:rsidRDefault="00964B8D" w:rsidP="001923F5">
                            <w:pPr>
                              <w:spacing w:after="0" w:line="288" w:lineRule="auto"/>
                              <w:rPr>
                                <w:rFonts w:ascii="Helvetica 55" w:hAnsi="Helvetica 55"/>
                                <w:bCs/>
                                <w:sz w:val="18"/>
                                <w:szCs w:val="18"/>
                              </w:rPr>
                            </w:pPr>
                            <w:ins w:id="740" w:author="Alfredo Arias" w:date="2021-03-11T10:18:00Z">
                              <w:r>
                                <w:rPr>
                                  <w:rFonts w:ascii="Helvetica 55" w:hAnsi="Helvetica 55"/>
                                  <w:bCs/>
                                  <w:sz w:val="18"/>
                                  <w:szCs w:val="18"/>
                                </w:rPr>
                                <w:t xml:space="preserve">Consultor acreditat per ACCIO amb </w:t>
                              </w:r>
                            </w:ins>
                            <w:ins w:id="741" w:author="Alfredo Arias" w:date="2021-03-11T10:19:00Z">
                              <w:r>
                                <w:rPr>
                                  <w:rFonts w:ascii="Helvetica 55" w:hAnsi="Helvetica 55"/>
                                  <w:bCs/>
                                  <w:sz w:val="18"/>
                                  <w:szCs w:val="18"/>
                                </w:rPr>
                                <w:t>àrees</w:t>
                              </w:r>
                            </w:ins>
                            <w:ins w:id="742" w:author="Alfredo Arias" w:date="2021-03-11T10:18:00Z">
                              <w:r>
                                <w:rPr>
                                  <w:rFonts w:ascii="Helvetica 55" w:hAnsi="Helvetica 55"/>
                                  <w:bCs/>
                                  <w:sz w:val="18"/>
                                  <w:szCs w:val="18"/>
                                </w:rPr>
                                <w:t xml:space="preserve"> d’exper</w:t>
                              </w:r>
                            </w:ins>
                            <w:ins w:id="743" w:author="Alfredo Arias" w:date="2021-03-11T10:19:00Z">
                              <w:r>
                                <w:rPr>
                                  <w:rFonts w:ascii="Helvetica 55" w:hAnsi="Helvetica 55"/>
                                  <w:bCs/>
                                  <w:sz w:val="18"/>
                                  <w:szCs w:val="18"/>
                                </w:rPr>
                                <w:t xml:space="preserve">tesa </w:t>
                              </w:r>
                            </w:ins>
                            <w:ins w:id="744" w:author="Alfredo Arias" w:date="2021-03-11T10:18:00Z">
                              <w:r>
                                <w:rPr>
                                  <w:rFonts w:ascii="Helvetica 55" w:hAnsi="Helvetica 55"/>
                                  <w:bCs/>
                                  <w:sz w:val="18"/>
                                  <w:szCs w:val="18"/>
                                </w:rPr>
                                <w:t xml:space="preserve">en </w:t>
                              </w:r>
                            </w:ins>
                            <w:ins w:id="745" w:author="Alfredo Arias" w:date="2021-03-11T10:19:00Z">
                              <w:r>
                                <w:rPr>
                                  <w:rFonts w:ascii="Helvetica 55" w:hAnsi="Helvetica 55"/>
                                  <w:bCs/>
                                  <w:sz w:val="18"/>
                                  <w:szCs w:val="18"/>
                                </w:rPr>
                                <w:t>T</w:t>
                              </w:r>
                            </w:ins>
                            <w:ins w:id="746" w:author="Alfredo Arias" w:date="2021-03-11T10:18:00Z">
                              <w:r>
                                <w:rPr>
                                  <w:rFonts w:ascii="Helvetica 55" w:hAnsi="Helvetica 55"/>
                                  <w:bCs/>
                                  <w:sz w:val="18"/>
                                  <w:szCs w:val="18"/>
                                </w:rPr>
                                <w:t xml:space="preserve">ecnologia </w:t>
                              </w:r>
                            </w:ins>
                            <w:ins w:id="747" w:author="Alfredo Arias" w:date="2021-03-11T10:19:00Z">
                              <w:r>
                                <w:rPr>
                                  <w:rFonts w:ascii="Helvetica 55" w:hAnsi="Helvetica 55"/>
                                  <w:bCs/>
                                  <w:sz w:val="18"/>
                                  <w:szCs w:val="18"/>
                                </w:rPr>
                                <w:t>i Industria 4.0</w:t>
                              </w:r>
                            </w:ins>
                          </w:p>
                          <w:p w14:paraId="601C0F30" w14:textId="77777777" w:rsidR="002A15EB" w:rsidRDefault="002A15EB" w:rsidP="001923F5">
                            <w:pPr>
                              <w:spacing w:after="0" w:line="288" w:lineRule="auto"/>
                              <w:rPr>
                                <w:rFonts w:ascii="Helvetica 55" w:hAnsi="Helvetica 55"/>
                                <w:b/>
                                <w:sz w:val="18"/>
                                <w:szCs w:val="18"/>
                              </w:rPr>
                            </w:pPr>
                            <w:r>
                              <w:rPr>
                                <w:rFonts w:ascii="Helvetica 55" w:hAnsi="Helvetica 55"/>
                                <w:b/>
                                <w:sz w:val="18"/>
                                <w:szCs w:val="18"/>
                              </w:rPr>
                              <w:fldChar w:fldCharType="begin">
                                <w:ffData>
                                  <w:name w:val="Text1"/>
                                  <w:enabled/>
                                  <w:calcOnExit w:val="0"/>
                                  <w:textInput/>
                                </w:ffData>
                              </w:fldChar>
                            </w:r>
                            <w:r>
                              <w:rPr>
                                <w:rFonts w:ascii="Helvetica 55" w:hAnsi="Helvetica 55"/>
                                <w:sz w:val="18"/>
                                <w:szCs w:val="18"/>
                              </w:rPr>
                              <w:instrText xml:space="preserve"> FORMTEXT </w:instrText>
                            </w:r>
                            <w:r>
                              <w:rPr>
                                <w:rFonts w:ascii="Helvetica 55" w:hAnsi="Helvetica 55"/>
                                <w:b/>
                                <w:sz w:val="18"/>
                                <w:szCs w:val="18"/>
                              </w:rPr>
                            </w:r>
                            <w:r>
                              <w:rPr>
                                <w:rFonts w:ascii="Helvetica 55" w:hAnsi="Helvetica 55"/>
                                <w:b/>
                                <w:sz w:val="18"/>
                                <w:szCs w:val="18"/>
                              </w:rPr>
                              <w:fldChar w:fldCharType="separate"/>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b/>
                                <w:sz w:val="18"/>
                                <w:szCs w:val="18"/>
                              </w:rPr>
                              <w:fldChar w:fldCharType="end"/>
                            </w:r>
                          </w:p>
                          <w:p w14:paraId="2F7F96DB" w14:textId="77777777" w:rsidR="002A15EB" w:rsidRDefault="002A15EB" w:rsidP="001923F5">
                            <w:pPr>
                              <w:spacing w:after="0" w:line="288" w:lineRule="auto"/>
                              <w:rPr>
                                <w:rFonts w:ascii="Helvetica 55" w:hAnsi="Helvetica 55"/>
                                <w:b/>
                                <w:sz w:val="18"/>
                                <w:szCs w:val="18"/>
                              </w:rPr>
                            </w:pPr>
                          </w:p>
                          <w:p w14:paraId="4CCB110C" w14:textId="77777777" w:rsidR="002A15EB" w:rsidRPr="00763A99" w:rsidRDefault="002A15EB" w:rsidP="001923F5">
                            <w:pPr>
                              <w:spacing w:line="288" w:lineRule="auto"/>
                              <w:rPr>
                                <w:rFonts w:ascii="Helvetica 55" w:hAnsi="Helvetica 55"/>
                                <w:sz w:val="18"/>
                                <w:szCs w:val="18"/>
                              </w:rPr>
                            </w:pPr>
                          </w:p>
                        </w:txbxContent>
                      </wps:txbx>
                      <wps:bodyPr rot="0" vert="horz" wrap="square" lIns="91440" tIns="45720" rIns="91440" bIns="45720" anchor="t" anchorCtr="0" upright="1">
                        <a:noAutofit/>
                      </wps:bodyPr>
                    </wps:wsp>
                  </a:graphicData>
                </a:graphic>
              </wp:inline>
            </w:drawing>
          </mc:Choice>
          <mc:Fallback>
            <w:pict>
              <v:shape w14:anchorId="2B630178" id="_x0000_s1028" type="#_x0000_t202" alt="&quot;&quot;" style="width:456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">
                <v:textbox>
                  <w:txbxContent>
                    <w:p w14:paraId="7D6D2B1E" w14:textId="2B05AF04" w:rsidR="002A15EB" w:rsidRDefault="00964B8D" w:rsidP="001923F5">
                      <w:pPr>
                        <w:spacing w:after="0" w:line="288" w:lineRule="auto"/>
                        <w:rPr>
                          <w:rFonts w:ascii="Helvetica 55" w:hAnsi="Helvetica 55"/>
                          <w:bCs/>
                          <w:sz w:val="18"/>
                          <w:szCs w:val="18"/>
                        </w:rPr>
                      </w:pPr>
                      <w:ins w:id="748" w:author="Alfredo Arias" w:date="2021-03-11T10:18:00Z">
                        <w:r>
                          <w:rPr>
                            <w:rFonts w:ascii="Helvetica 55" w:hAnsi="Helvetica 55"/>
                            <w:bCs/>
                            <w:sz w:val="18"/>
                            <w:szCs w:val="18"/>
                          </w:rPr>
                          <w:t xml:space="preserve">Consultor acreditat per ACCIO amb </w:t>
                        </w:r>
                      </w:ins>
                      <w:ins w:id="749" w:author="Alfredo Arias" w:date="2021-03-11T10:19:00Z">
                        <w:r>
                          <w:rPr>
                            <w:rFonts w:ascii="Helvetica 55" w:hAnsi="Helvetica 55"/>
                            <w:bCs/>
                            <w:sz w:val="18"/>
                            <w:szCs w:val="18"/>
                          </w:rPr>
                          <w:t>àrees</w:t>
                        </w:r>
                      </w:ins>
                      <w:ins w:id="750" w:author="Alfredo Arias" w:date="2021-03-11T10:18:00Z">
                        <w:r>
                          <w:rPr>
                            <w:rFonts w:ascii="Helvetica 55" w:hAnsi="Helvetica 55"/>
                            <w:bCs/>
                            <w:sz w:val="18"/>
                            <w:szCs w:val="18"/>
                          </w:rPr>
                          <w:t xml:space="preserve"> d’exper</w:t>
                        </w:r>
                      </w:ins>
                      <w:ins w:id="751" w:author="Alfredo Arias" w:date="2021-03-11T10:19:00Z">
                        <w:r>
                          <w:rPr>
                            <w:rFonts w:ascii="Helvetica 55" w:hAnsi="Helvetica 55"/>
                            <w:bCs/>
                            <w:sz w:val="18"/>
                            <w:szCs w:val="18"/>
                          </w:rPr>
                          <w:t xml:space="preserve">tesa </w:t>
                        </w:r>
                      </w:ins>
                      <w:ins w:id="752" w:author="Alfredo Arias" w:date="2021-03-11T10:18:00Z">
                        <w:r>
                          <w:rPr>
                            <w:rFonts w:ascii="Helvetica 55" w:hAnsi="Helvetica 55"/>
                            <w:bCs/>
                            <w:sz w:val="18"/>
                            <w:szCs w:val="18"/>
                          </w:rPr>
                          <w:t xml:space="preserve">en </w:t>
                        </w:r>
                      </w:ins>
                      <w:ins w:id="753" w:author="Alfredo Arias" w:date="2021-03-11T10:19:00Z">
                        <w:r>
                          <w:rPr>
                            <w:rFonts w:ascii="Helvetica 55" w:hAnsi="Helvetica 55"/>
                            <w:bCs/>
                            <w:sz w:val="18"/>
                            <w:szCs w:val="18"/>
                          </w:rPr>
                          <w:t>T</w:t>
                        </w:r>
                      </w:ins>
                      <w:ins w:id="754" w:author="Alfredo Arias" w:date="2021-03-11T10:18:00Z">
                        <w:r>
                          <w:rPr>
                            <w:rFonts w:ascii="Helvetica 55" w:hAnsi="Helvetica 55"/>
                            <w:bCs/>
                            <w:sz w:val="18"/>
                            <w:szCs w:val="18"/>
                          </w:rPr>
                          <w:t xml:space="preserve">ecnologia </w:t>
                        </w:r>
                      </w:ins>
                      <w:ins w:id="755" w:author="Alfredo Arias" w:date="2021-03-11T10:19:00Z">
                        <w:r>
                          <w:rPr>
                            <w:rFonts w:ascii="Helvetica 55" w:hAnsi="Helvetica 55"/>
                            <w:bCs/>
                            <w:sz w:val="18"/>
                            <w:szCs w:val="18"/>
                          </w:rPr>
                          <w:t>i Industria 4.0</w:t>
                        </w:r>
                      </w:ins>
                    </w:p>
                    <w:p w14:paraId="601C0F30" w14:textId="77777777" w:rsidR="002A15EB" w:rsidRDefault="002A15EB" w:rsidP="001923F5">
                      <w:pPr>
                        <w:spacing w:after="0" w:line="288" w:lineRule="auto"/>
                        <w:rPr>
                          <w:rFonts w:ascii="Helvetica 55" w:hAnsi="Helvetica 55"/>
                          <w:b/>
                          <w:sz w:val="18"/>
                          <w:szCs w:val="18"/>
                        </w:rPr>
                      </w:pPr>
                      <w:r>
                        <w:rPr>
                          <w:rFonts w:ascii="Helvetica 55" w:hAnsi="Helvetica 55"/>
                          <w:b/>
                          <w:sz w:val="18"/>
                          <w:szCs w:val="18"/>
                        </w:rPr>
                        <w:fldChar w:fldCharType="begin">
                          <w:ffData>
                            <w:name w:val="Text1"/>
                            <w:enabled/>
                            <w:calcOnExit w:val="0"/>
                            <w:textInput/>
                          </w:ffData>
                        </w:fldChar>
                      </w:r>
                      <w:r>
                        <w:rPr>
                          <w:rFonts w:ascii="Helvetica 55" w:hAnsi="Helvetica 55"/>
                          <w:sz w:val="18"/>
                          <w:szCs w:val="18"/>
                        </w:rPr>
                        <w:instrText xml:space="preserve"> FORMTEXT </w:instrText>
                      </w:r>
                      <w:r>
                        <w:rPr>
                          <w:rFonts w:ascii="Helvetica 55" w:hAnsi="Helvetica 55"/>
                          <w:b/>
                          <w:sz w:val="18"/>
                          <w:szCs w:val="18"/>
                        </w:rPr>
                      </w:r>
                      <w:r>
                        <w:rPr>
                          <w:rFonts w:ascii="Helvetica 55" w:hAnsi="Helvetica 55"/>
                          <w:b/>
                          <w:sz w:val="18"/>
                          <w:szCs w:val="18"/>
                        </w:rPr>
                        <w:fldChar w:fldCharType="separate"/>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b/>
                          <w:sz w:val="18"/>
                          <w:szCs w:val="18"/>
                        </w:rPr>
                        <w:fldChar w:fldCharType="end"/>
                      </w:r>
                    </w:p>
                    <w:p w14:paraId="2F7F96DB" w14:textId="77777777" w:rsidR="002A15EB" w:rsidRDefault="002A15EB" w:rsidP="001923F5">
                      <w:pPr>
                        <w:spacing w:after="0" w:line="288" w:lineRule="auto"/>
                        <w:rPr>
                          <w:rFonts w:ascii="Helvetica 55" w:hAnsi="Helvetica 55"/>
                          <w:b/>
                          <w:sz w:val="18"/>
                          <w:szCs w:val="18"/>
                        </w:rPr>
                      </w:pPr>
                    </w:p>
                    <w:p w14:paraId="4CCB110C" w14:textId="77777777" w:rsidR="002A15EB" w:rsidRPr="00763A99" w:rsidRDefault="002A15EB" w:rsidP="001923F5">
                      <w:pPr>
                        <w:spacing w:line="288" w:lineRule="auto"/>
                        <w:rPr>
                          <w:rFonts w:ascii="Helvetica 55" w:hAnsi="Helvetica 55"/>
                          <w:sz w:val="18"/>
                          <w:szCs w:val="18"/>
                        </w:rPr>
                      </w:pPr>
                    </w:p>
                  </w:txbxContent>
                </v:textbox>
                <w10:anchorlock/>
              </v:shape>
            </w:pict>
          </mc:Fallback>
        </mc:AlternateContent>
      </w:r>
    </w:p>
    <w:p w14:paraId="4ACAB1E0" w14:textId="77777777" w:rsidR="00002D31" w:rsidRPr="00CE68D0" w:rsidRDefault="00002D31" w:rsidP="00C14E20">
      <w:pPr>
        <w:pStyle w:val="Textoindependiente"/>
        <w:keepNext/>
        <w:keepLines/>
        <w:spacing w:before="480" w:line="276" w:lineRule="auto"/>
        <w:jc w:val="left"/>
        <w:outlineLvl w:val="0"/>
        <w:rPr>
          <w:i w:val="0"/>
          <w:lang w:val="ca-ES"/>
        </w:rPr>
      </w:pPr>
    </w:p>
    <w:sectPr w:rsidR="00002D31" w:rsidRPr="00CE68D0" w:rsidSect="00A6727A">
      <w:headerReference w:type="even" r:id="rId15"/>
      <w:headerReference w:type="default" r:id="rId16"/>
      <w:footerReference w:type="default" r:id="rId17"/>
      <w:headerReference w:type="first" r:id="rId18"/>
      <w:footerReference w:type="first" r:id="rId19"/>
      <w:type w:val="continuous"/>
      <w:pgSz w:w="11907" w:h="16840" w:code="9"/>
      <w:pgMar w:top="1678" w:right="1701" w:bottom="1135" w:left="1701" w:header="573" w:footer="260" w:gutter="0"/>
      <w:cols w:space="737"/>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83F27" w14:textId="77777777" w:rsidR="000C0E38" w:rsidRDefault="000C0E38">
      <w:r>
        <w:separator/>
      </w:r>
    </w:p>
  </w:endnote>
  <w:endnote w:type="continuationSeparator" w:id="0">
    <w:p w14:paraId="568EBE09" w14:textId="77777777" w:rsidR="000C0E38" w:rsidRDefault="000C0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ITC Officina Sans Book">
    <w:altName w:val="Arial Narrow"/>
    <w:panose1 w:val="020B0604020202020204"/>
    <w:charset w:val="00"/>
    <w:family w:val="swiss"/>
    <w:pitch w:val="variable"/>
    <w:sig w:usb0="00000003" w:usb1="00000000" w:usb2="00000000" w:usb3="00000000" w:csb0="00000001" w:csb1="00000000"/>
  </w:font>
  <w:font w:name="Helvetica 55">
    <w:altName w:val="Arial"/>
    <w:panose1 w:val="000000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709AC" w14:textId="77777777" w:rsidR="002A15EB" w:rsidRPr="006B5628" w:rsidRDefault="002A15EB" w:rsidP="006B5628">
    <w:pPr>
      <w:pStyle w:val="Encabezado"/>
      <w:framePr w:w="2491" w:h="736" w:hRule="exact" w:wrap="around" w:vAnchor="text" w:hAnchor="page" w:x="8806" w:y="-200"/>
      <w:spacing w:after="0"/>
      <w:jc w:val="right"/>
      <w:rPr>
        <w:rStyle w:val="Nmerodepgina"/>
        <w:rFonts w:ascii="Verdana" w:hAnsi="Verdana"/>
        <w:iCs/>
        <w:color w:val="000000" w:themeColor="text1"/>
        <w:sz w:val="14"/>
        <w:szCs w:val="14"/>
      </w:rPr>
    </w:pPr>
    <w:r w:rsidRPr="006B5628">
      <w:rPr>
        <w:rStyle w:val="Nmerodepgina"/>
        <w:rFonts w:ascii="Verdana" w:hAnsi="Verdana"/>
        <w:iCs/>
        <w:color w:val="000000" w:themeColor="text1"/>
        <w:sz w:val="14"/>
        <w:szCs w:val="14"/>
      </w:rPr>
      <w:t>D.BOIND</w:t>
    </w:r>
    <w:r>
      <w:rPr>
        <w:rStyle w:val="Nmerodepgina"/>
        <w:rFonts w:ascii="Verdana" w:hAnsi="Verdana"/>
        <w:iCs/>
        <w:color w:val="000000" w:themeColor="text1"/>
        <w:sz w:val="14"/>
        <w:szCs w:val="14"/>
      </w:rPr>
      <w:t>.</w:t>
    </w:r>
    <w:r w:rsidRPr="006B5628">
      <w:rPr>
        <w:rStyle w:val="Nmerodepgina"/>
        <w:rFonts w:ascii="Verdana" w:hAnsi="Verdana"/>
        <w:iCs/>
        <w:color w:val="000000" w:themeColor="text1"/>
        <w:sz w:val="14"/>
        <w:szCs w:val="14"/>
      </w:rPr>
      <w:t>02</w:t>
    </w:r>
  </w:p>
  <w:p w14:paraId="281AF655" w14:textId="77777777" w:rsidR="002A15EB" w:rsidRPr="006B5628" w:rsidRDefault="002A15EB" w:rsidP="006B5628">
    <w:pPr>
      <w:pStyle w:val="Encabezado"/>
      <w:framePr w:w="2491" w:h="736" w:hRule="exact" w:wrap="around" w:vAnchor="text" w:hAnchor="page" w:x="8806" w:y="-200"/>
      <w:spacing w:after="0"/>
      <w:jc w:val="right"/>
      <w:rPr>
        <w:rStyle w:val="Nmerodepgina"/>
        <w:rFonts w:ascii="Verdana" w:hAnsi="Verdana"/>
        <w:b/>
        <w:iCs/>
        <w:color w:val="000000" w:themeColor="text1"/>
        <w:sz w:val="14"/>
        <w:szCs w:val="14"/>
      </w:rPr>
    </w:pPr>
    <w:r w:rsidRPr="006B5628">
      <w:rPr>
        <w:rStyle w:val="Nmerodepgina"/>
        <w:rFonts w:ascii="Verdana" w:hAnsi="Verdana"/>
        <w:iCs/>
        <w:color w:val="000000" w:themeColor="text1"/>
        <w:sz w:val="14"/>
        <w:szCs w:val="14"/>
      </w:rPr>
      <w:t>V</w:t>
    </w:r>
    <w:r>
      <w:rPr>
        <w:rStyle w:val="Nmerodepgina"/>
        <w:rFonts w:ascii="Verdana" w:hAnsi="Verdana"/>
        <w:iCs/>
        <w:color w:val="000000" w:themeColor="text1"/>
        <w:sz w:val="14"/>
        <w:szCs w:val="14"/>
      </w:rPr>
      <w:t>2</w:t>
    </w:r>
    <w:r w:rsidRPr="006B5628">
      <w:rPr>
        <w:rStyle w:val="Nmerodepgina"/>
        <w:rFonts w:ascii="Verdana" w:hAnsi="Verdana"/>
        <w:iCs/>
        <w:color w:val="000000" w:themeColor="text1"/>
        <w:sz w:val="14"/>
        <w:szCs w:val="14"/>
      </w:rPr>
      <w:t xml:space="preserve">, </w:t>
    </w:r>
    <w:r>
      <w:rPr>
        <w:rStyle w:val="Nmerodepgina"/>
        <w:rFonts w:ascii="Verdana" w:hAnsi="Verdana"/>
        <w:iCs/>
        <w:color w:val="000000" w:themeColor="text1"/>
        <w:sz w:val="14"/>
        <w:szCs w:val="14"/>
      </w:rPr>
      <w:t>15 de juliol de 2020</w:t>
    </w:r>
  </w:p>
  <w:p w14:paraId="2D68F578" w14:textId="77777777" w:rsidR="002A15EB" w:rsidRDefault="002A15EB" w:rsidP="00A94F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28AC1" w14:textId="77777777" w:rsidR="002A15EB" w:rsidRPr="006B5628" w:rsidRDefault="002A15EB" w:rsidP="00971A7D">
    <w:pPr>
      <w:pStyle w:val="Encabezado"/>
      <w:spacing w:after="0"/>
      <w:jc w:val="right"/>
      <w:rPr>
        <w:rStyle w:val="Nmerodepgina"/>
        <w:rFonts w:ascii="Verdana" w:hAnsi="Verdana"/>
        <w:iCs/>
        <w:color w:val="000000" w:themeColor="text1"/>
        <w:sz w:val="14"/>
        <w:szCs w:val="14"/>
      </w:rPr>
    </w:pPr>
    <w:r w:rsidRPr="006B5628">
      <w:rPr>
        <w:rStyle w:val="Nmerodepgina"/>
        <w:rFonts w:ascii="Verdana" w:hAnsi="Verdana"/>
        <w:iCs/>
        <w:color w:val="000000" w:themeColor="text1"/>
        <w:sz w:val="14"/>
        <w:szCs w:val="14"/>
      </w:rPr>
      <w:t>D.BOIND</w:t>
    </w:r>
    <w:r>
      <w:rPr>
        <w:rStyle w:val="Nmerodepgina"/>
        <w:rFonts w:ascii="Verdana" w:hAnsi="Verdana"/>
        <w:iCs/>
        <w:color w:val="000000" w:themeColor="text1"/>
        <w:sz w:val="14"/>
        <w:szCs w:val="14"/>
      </w:rPr>
      <w:t>.</w:t>
    </w:r>
    <w:r w:rsidRPr="006B5628">
      <w:rPr>
        <w:rStyle w:val="Nmerodepgina"/>
        <w:rFonts w:ascii="Verdana" w:hAnsi="Verdana"/>
        <w:iCs/>
        <w:color w:val="000000" w:themeColor="text1"/>
        <w:sz w:val="14"/>
        <w:szCs w:val="14"/>
      </w:rPr>
      <w:t>02</w:t>
    </w:r>
  </w:p>
  <w:p w14:paraId="5C520027" w14:textId="77777777" w:rsidR="002A15EB" w:rsidRPr="006B5628" w:rsidRDefault="002A15EB" w:rsidP="00971A7D">
    <w:pPr>
      <w:pStyle w:val="Encabezado"/>
      <w:spacing w:after="0"/>
      <w:jc w:val="right"/>
      <w:rPr>
        <w:rStyle w:val="Nmerodepgina"/>
        <w:rFonts w:ascii="Verdana" w:hAnsi="Verdana"/>
        <w:b/>
        <w:iCs/>
        <w:color w:val="000000" w:themeColor="text1"/>
        <w:sz w:val="14"/>
        <w:szCs w:val="14"/>
      </w:rPr>
    </w:pPr>
    <w:r w:rsidRPr="006B5628">
      <w:rPr>
        <w:rStyle w:val="Nmerodepgina"/>
        <w:rFonts w:ascii="Verdana" w:hAnsi="Verdana"/>
        <w:iCs/>
        <w:color w:val="000000" w:themeColor="text1"/>
        <w:sz w:val="14"/>
        <w:szCs w:val="14"/>
      </w:rPr>
      <w:t>V</w:t>
    </w:r>
    <w:r>
      <w:rPr>
        <w:rStyle w:val="Nmerodepgina"/>
        <w:rFonts w:ascii="Verdana" w:hAnsi="Verdana"/>
        <w:iCs/>
        <w:color w:val="000000" w:themeColor="text1"/>
        <w:sz w:val="14"/>
        <w:szCs w:val="14"/>
      </w:rPr>
      <w:t>2</w:t>
    </w:r>
    <w:r w:rsidRPr="006B5628">
      <w:rPr>
        <w:rStyle w:val="Nmerodepgina"/>
        <w:rFonts w:ascii="Verdana" w:hAnsi="Verdana"/>
        <w:iCs/>
        <w:color w:val="000000" w:themeColor="text1"/>
        <w:sz w:val="14"/>
        <w:szCs w:val="14"/>
      </w:rPr>
      <w:t xml:space="preserve">, </w:t>
    </w:r>
    <w:r>
      <w:rPr>
        <w:rStyle w:val="Nmerodepgina"/>
        <w:rFonts w:ascii="Verdana" w:hAnsi="Verdana"/>
        <w:iCs/>
        <w:color w:val="000000" w:themeColor="text1"/>
        <w:sz w:val="14"/>
        <w:szCs w:val="14"/>
      </w:rPr>
      <w:t>15 de juliol de 2020</w:t>
    </w:r>
  </w:p>
  <w:p w14:paraId="50DCC38A" w14:textId="77777777" w:rsidR="002A15EB" w:rsidRPr="008A384B" w:rsidRDefault="002A15EB" w:rsidP="00F74C77">
    <w:pPr>
      <w:pStyle w:val="AAdrea"/>
      <w:tabs>
        <w:tab w:val="center" w:pos="4253"/>
        <w:tab w:val="right" w:pos="9639"/>
      </w:tabs>
      <w:ind w:left="1814" w:right="-1161"/>
      <w:rPr>
        <w:sz w:val="14"/>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FB448" w14:textId="77777777" w:rsidR="000C0E38" w:rsidRDefault="000C0E38">
      <w:r>
        <w:separator/>
      </w:r>
    </w:p>
  </w:footnote>
  <w:footnote w:type="continuationSeparator" w:id="0">
    <w:p w14:paraId="29AAF9D9" w14:textId="77777777" w:rsidR="000C0E38" w:rsidRDefault="000C0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3B4B9" w14:textId="77777777" w:rsidR="002A15EB" w:rsidRDefault="002A15EB" w:rsidP="001E70D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A90609" w14:textId="77777777" w:rsidR="002A15EB" w:rsidRDefault="002A15EB" w:rsidP="000925E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91B6F" w14:textId="77777777" w:rsidR="002A15EB" w:rsidRPr="004B3C77" w:rsidRDefault="002A15EB" w:rsidP="008565D8">
    <w:pPr>
      <w:pStyle w:val="Encabezado"/>
      <w:jc w:val="right"/>
      <w:rPr>
        <w:rFonts w:ascii="Helvetica" w:hAnsi="Helvetica"/>
        <w:color w:val="000000" w:themeColor="text1"/>
        <w:sz w:val="20"/>
        <w:szCs w:val="20"/>
      </w:rPr>
    </w:pPr>
    <w:r w:rsidRPr="004B3C77">
      <w:rPr>
        <w:rFonts w:ascii="Helvetica" w:hAnsi="Helvetica"/>
        <w:color w:val="000000" w:themeColor="text1"/>
        <w:sz w:val="20"/>
        <w:szCs w:val="20"/>
      </w:rPr>
      <w:t xml:space="preserve">Memòria Tècnica Cupons Indústria 4.0  </w:t>
    </w:r>
  </w:p>
  <w:p w14:paraId="21FE22DB" w14:textId="77777777" w:rsidR="002A15EB" w:rsidRPr="008C3E4A" w:rsidRDefault="002A15EB" w:rsidP="00FB7080">
    <w:pPr>
      <w:pStyle w:val="Encabezado"/>
      <w:jc w:val="right"/>
      <w:rPr>
        <w:lang w:val="es-ES_tradnl"/>
      </w:rPr>
    </w:pPr>
    <w:r w:rsidRPr="004B3C77">
      <w:rPr>
        <w:rFonts w:ascii="Helvetica" w:hAnsi="Helvetica"/>
        <w:color w:val="000000" w:themeColor="text1"/>
        <w:sz w:val="20"/>
        <w:szCs w:val="20"/>
      </w:rPr>
      <w:t>Convocatòria 202</w:t>
    </w:r>
    <w:r>
      <w:rPr>
        <w:rFonts w:ascii="Helvetica" w:hAnsi="Helvetica"/>
        <w:color w:val="000000" w:themeColor="text1"/>
        <w:sz w:val="20"/>
        <w:szCs w:val="20"/>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0AC3F" w14:textId="77777777" w:rsidR="002A15EB" w:rsidRPr="006F5905" w:rsidRDefault="002A15EB" w:rsidP="00AB4785">
    <w:pPr>
      <w:pStyle w:val="Encabezado"/>
      <w:tabs>
        <w:tab w:val="left" w:pos="720"/>
      </w:tabs>
      <w:spacing w:after="1400" w:line="240" w:lineRule="atLea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92B"/>
    <w:multiLevelType w:val="hybridMultilevel"/>
    <w:tmpl w:val="E3F6E23E"/>
    <w:lvl w:ilvl="0" w:tplc="0E343058">
      <w:numFmt w:val="bullet"/>
      <w:lvlText w:val=""/>
      <w:lvlJc w:val="left"/>
      <w:pPr>
        <w:tabs>
          <w:tab w:val="num" w:pos="780"/>
        </w:tabs>
        <w:ind w:left="780" w:hanging="420"/>
      </w:pPr>
      <w:rPr>
        <w:rFonts w:ascii="Wingdings 3" w:eastAsia="Times New Roman" w:hAnsi="Wingdings 3" w:cs="Times New Roman" w:hint="default"/>
        <w:color w:val="808080" w:themeColor="background1" w:themeShade="80"/>
        <w:sz w:val="20"/>
        <w:szCs w:val="20"/>
      </w:rPr>
    </w:lvl>
    <w:lvl w:ilvl="1" w:tplc="0C0A0003">
      <w:start w:val="1"/>
      <w:numFmt w:val="bullet"/>
      <w:lvlText w:val="o"/>
      <w:lvlJc w:val="left"/>
      <w:pPr>
        <w:tabs>
          <w:tab w:val="num" w:pos="1440"/>
        </w:tabs>
        <w:ind w:left="1440" w:hanging="360"/>
      </w:pPr>
      <w:rPr>
        <w:rFonts w:ascii="Courier New" w:hAnsi="Courier New" w:cs="Courier New" w:hint="default"/>
      </w:rPr>
    </w:lvl>
    <w:lvl w:ilvl="2" w:tplc="2B4C5FAA">
      <w:numFmt w:val="bullet"/>
      <w:lvlText w:val=""/>
      <w:lvlJc w:val="left"/>
      <w:pPr>
        <w:ind w:left="2160" w:hanging="360"/>
      </w:pPr>
      <w:rPr>
        <w:rFonts w:ascii="Symbol" w:eastAsia="Times New Roman" w:hAnsi="Symbol" w:cs="Times New Roman" w:hint="default"/>
        <w:b/>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F21CC"/>
    <w:multiLevelType w:val="hybridMultilevel"/>
    <w:tmpl w:val="92CAF8B0"/>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2086560"/>
    <w:multiLevelType w:val="hybridMultilevel"/>
    <w:tmpl w:val="28F48444"/>
    <w:lvl w:ilvl="0" w:tplc="6DFE2AB0">
      <w:numFmt w:val="bullet"/>
      <w:lvlText w:val="-"/>
      <w:lvlJc w:val="left"/>
      <w:pPr>
        <w:ind w:left="720" w:hanging="360"/>
      </w:pPr>
      <w:rPr>
        <w:rFonts w:ascii="Helvetica" w:eastAsiaTheme="minorEastAsia" w:hAnsi="Helvetica" w:cs="Helvetica"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2A873936"/>
    <w:multiLevelType w:val="hybridMultilevel"/>
    <w:tmpl w:val="C73AA0E0"/>
    <w:lvl w:ilvl="0" w:tplc="31528CB4">
      <w:numFmt w:val="decimal"/>
      <w:lvlText w:val="%1."/>
      <w:lvlJc w:val="left"/>
      <w:pPr>
        <w:ind w:left="360" w:hanging="360"/>
      </w:pPr>
      <w:rPr>
        <w:rFonts w:hint="default"/>
        <w:i w:val="0"/>
      </w:rPr>
    </w:lvl>
    <w:lvl w:ilvl="1" w:tplc="04030019">
      <w:start w:val="1"/>
      <w:numFmt w:val="lowerLetter"/>
      <w:lvlText w:val="%2."/>
      <w:lvlJc w:val="left"/>
      <w:pPr>
        <w:ind w:left="513" w:hanging="360"/>
      </w:pPr>
    </w:lvl>
    <w:lvl w:ilvl="2" w:tplc="0403001B">
      <w:start w:val="1"/>
      <w:numFmt w:val="lowerRoman"/>
      <w:lvlText w:val="%3."/>
      <w:lvlJc w:val="right"/>
      <w:pPr>
        <w:ind w:left="1233" w:hanging="180"/>
      </w:pPr>
    </w:lvl>
    <w:lvl w:ilvl="3" w:tplc="0403000F" w:tentative="1">
      <w:start w:val="1"/>
      <w:numFmt w:val="decimal"/>
      <w:lvlText w:val="%4."/>
      <w:lvlJc w:val="left"/>
      <w:pPr>
        <w:ind w:left="1953" w:hanging="360"/>
      </w:pPr>
    </w:lvl>
    <w:lvl w:ilvl="4" w:tplc="04030019" w:tentative="1">
      <w:start w:val="1"/>
      <w:numFmt w:val="lowerLetter"/>
      <w:lvlText w:val="%5."/>
      <w:lvlJc w:val="left"/>
      <w:pPr>
        <w:ind w:left="2673" w:hanging="360"/>
      </w:pPr>
    </w:lvl>
    <w:lvl w:ilvl="5" w:tplc="0403001B" w:tentative="1">
      <w:start w:val="1"/>
      <w:numFmt w:val="lowerRoman"/>
      <w:lvlText w:val="%6."/>
      <w:lvlJc w:val="right"/>
      <w:pPr>
        <w:ind w:left="3393" w:hanging="180"/>
      </w:pPr>
    </w:lvl>
    <w:lvl w:ilvl="6" w:tplc="0403000F" w:tentative="1">
      <w:start w:val="1"/>
      <w:numFmt w:val="decimal"/>
      <w:lvlText w:val="%7."/>
      <w:lvlJc w:val="left"/>
      <w:pPr>
        <w:ind w:left="4113" w:hanging="360"/>
      </w:pPr>
    </w:lvl>
    <w:lvl w:ilvl="7" w:tplc="04030019" w:tentative="1">
      <w:start w:val="1"/>
      <w:numFmt w:val="lowerLetter"/>
      <w:lvlText w:val="%8."/>
      <w:lvlJc w:val="left"/>
      <w:pPr>
        <w:ind w:left="4833" w:hanging="360"/>
      </w:pPr>
    </w:lvl>
    <w:lvl w:ilvl="8" w:tplc="0403001B" w:tentative="1">
      <w:start w:val="1"/>
      <w:numFmt w:val="lowerRoman"/>
      <w:lvlText w:val="%9."/>
      <w:lvlJc w:val="right"/>
      <w:pPr>
        <w:ind w:left="5553" w:hanging="180"/>
      </w:pPr>
    </w:lvl>
  </w:abstractNum>
  <w:abstractNum w:abstractNumId="4" w15:restartNumberingAfterBreak="0">
    <w:nsid w:val="322B4716"/>
    <w:multiLevelType w:val="hybridMultilevel"/>
    <w:tmpl w:val="C69E327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7D3CC2"/>
    <w:multiLevelType w:val="hybridMultilevel"/>
    <w:tmpl w:val="30B8924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B808CC"/>
    <w:multiLevelType w:val="hybridMultilevel"/>
    <w:tmpl w:val="321E209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443B3C"/>
    <w:multiLevelType w:val="hybridMultilevel"/>
    <w:tmpl w:val="7722E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434B29"/>
    <w:multiLevelType w:val="hybridMultilevel"/>
    <w:tmpl w:val="FF7E1FEE"/>
    <w:lvl w:ilvl="0" w:tplc="55AABA9E">
      <w:start w:val="1"/>
      <w:numFmt w:val="bullet"/>
      <w:pStyle w:val="Punts"/>
      <w:lvlText w:val=""/>
      <w:lvlJc w:val="left"/>
      <w:pPr>
        <w:ind w:left="720" w:hanging="360"/>
      </w:pPr>
      <w:rPr>
        <w:rFonts w:ascii="Wingdings" w:hAnsi="Wingdings" w:hint="default"/>
        <w:color w:val="FF0000"/>
      </w:rPr>
    </w:lvl>
    <w:lvl w:ilvl="1" w:tplc="04030005">
      <w:start w:val="1"/>
      <w:numFmt w:val="bullet"/>
      <w:lvlText w:val=""/>
      <w:lvlJc w:val="left"/>
      <w:pPr>
        <w:ind w:left="1440" w:hanging="360"/>
      </w:pPr>
      <w:rPr>
        <w:rFonts w:ascii="Wingdings" w:hAnsi="Wingdings" w:hint="default"/>
      </w:rPr>
    </w:lvl>
    <w:lvl w:ilvl="2" w:tplc="04030005">
      <w:start w:val="1"/>
      <w:numFmt w:val="bullet"/>
      <w:lvlText w:val=""/>
      <w:lvlJc w:val="left"/>
      <w:pPr>
        <w:ind w:left="2160" w:hanging="360"/>
      </w:pPr>
      <w:rPr>
        <w:rFonts w:ascii="Wingdings" w:hAnsi="Wingdings" w:hint="default"/>
      </w:rPr>
    </w:lvl>
    <w:lvl w:ilvl="3" w:tplc="3F2E5382">
      <w:numFmt w:val="bullet"/>
      <w:lvlText w:val="-"/>
      <w:lvlJc w:val="left"/>
      <w:pPr>
        <w:ind w:left="2880" w:hanging="360"/>
      </w:pPr>
      <w:rPr>
        <w:rFonts w:ascii="Calibri" w:eastAsiaTheme="minorEastAsia" w:hAnsi="Calibri" w:cstheme="minorBidi"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1262AFE"/>
    <w:multiLevelType w:val="hybridMultilevel"/>
    <w:tmpl w:val="0464C774"/>
    <w:lvl w:ilvl="0" w:tplc="040A000F">
      <w:start w:val="1"/>
      <w:numFmt w:val="decimal"/>
      <w:lvlText w:val="%1."/>
      <w:lvlJc w:val="left"/>
      <w:pPr>
        <w:ind w:left="770" w:hanging="360"/>
      </w:pPr>
    </w:lvl>
    <w:lvl w:ilvl="1" w:tplc="040A0019" w:tentative="1">
      <w:start w:val="1"/>
      <w:numFmt w:val="lowerLetter"/>
      <w:lvlText w:val="%2."/>
      <w:lvlJc w:val="left"/>
      <w:pPr>
        <w:ind w:left="1490" w:hanging="360"/>
      </w:pPr>
    </w:lvl>
    <w:lvl w:ilvl="2" w:tplc="040A001B" w:tentative="1">
      <w:start w:val="1"/>
      <w:numFmt w:val="lowerRoman"/>
      <w:lvlText w:val="%3."/>
      <w:lvlJc w:val="right"/>
      <w:pPr>
        <w:ind w:left="2210" w:hanging="180"/>
      </w:pPr>
    </w:lvl>
    <w:lvl w:ilvl="3" w:tplc="040A000F" w:tentative="1">
      <w:start w:val="1"/>
      <w:numFmt w:val="decimal"/>
      <w:lvlText w:val="%4."/>
      <w:lvlJc w:val="left"/>
      <w:pPr>
        <w:ind w:left="2930" w:hanging="360"/>
      </w:pPr>
    </w:lvl>
    <w:lvl w:ilvl="4" w:tplc="040A0019" w:tentative="1">
      <w:start w:val="1"/>
      <w:numFmt w:val="lowerLetter"/>
      <w:lvlText w:val="%5."/>
      <w:lvlJc w:val="left"/>
      <w:pPr>
        <w:ind w:left="3650" w:hanging="360"/>
      </w:pPr>
    </w:lvl>
    <w:lvl w:ilvl="5" w:tplc="040A001B" w:tentative="1">
      <w:start w:val="1"/>
      <w:numFmt w:val="lowerRoman"/>
      <w:lvlText w:val="%6."/>
      <w:lvlJc w:val="right"/>
      <w:pPr>
        <w:ind w:left="4370" w:hanging="180"/>
      </w:pPr>
    </w:lvl>
    <w:lvl w:ilvl="6" w:tplc="040A000F" w:tentative="1">
      <w:start w:val="1"/>
      <w:numFmt w:val="decimal"/>
      <w:lvlText w:val="%7."/>
      <w:lvlJc w:val="left"/>
      <w:pPr>
        <w:ind w:left="5090" w:hanging="360"/>
      </w:pPr>
    </w:lvl>
    <w:lvl w:ilvl="7" w:tplc="040A0019" w:tentative="1">
      <w:start w:val="1"/>
      <w:numFmt w:val="lowerLetter"/>
      <w:lvlText w:val="%8."/>
      <w:lvlJc w:val="left"/>
      <w:pPr>
        <w:ind w:left="5810" w:hanging="360"/>
      </w:pPr>
    </w:lvl>
    <w:lvl w:ilvl="8" w:tplc="040A001B" w:tentative="1">
      <w:start w:val="1"/>
      <w:numFmt w:val="lowerRoman"/>
      <w:lvlText w:val="%9."/>
      <w:lvlJc w:val="right"/>
      <w:pPr>
        <w:ind w:left="6530" w:hanging="180"/>
      </w:pPr>
    </w:lvl>
  </w:abstractNum>
  <w:abstractNum w:abstractNumId="10" w15:restartNumberingAfterBreak="0">
    <w:nsid w:val="61B24465"/>
    <w:multiLevelType w:val="hybridMultilevel"/>
    <w:tmpl w:val="445CEB22"/>
    <w:lvl w:ilvl="0" w:tplc="2CE6EBB8">
      <w:start w:val="1"/>
      <w:numFmt w:val="upperLetter"/>
      <w:pStyle w:val="SUBTTO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683D4B37"/>
    <w:multiLevelType w:val="hybridMultilevel"/>
    <w:tmpl w:val="702CE334"/>
    <w:lvl w:ilvl="0" w:tplc="04030003">
      <w:start w:val="1"/>
      <w:numFmt w:val="bullet"/>
      <w:lvlText w:val="o"/>
      <w:lvlJc w:val="left"/>
      <w:pPr>
        <w:tabs>
          <w:tab w:val="num" w:pos="780"/>
        </w:tabs>
        <w:ind w:left="780" w:hanging="420"/>
      </w:pPr>
      <w:rPr>
        <w:rFonts w:ascii="Courier New" w:hAnsi="Courier New" w:cs="Courier New"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2B4C5FAA">
      <w:numFmt w:val="bullet"/>
      <w:lvlText w:val=""/>
      <w:lvlJc w:val="left"/>
      <w:pPr>
        <w:ind w:left="2160" w:hanging="360"/>
      </w:pPr>
      <w:rPr>
        <w:rFonts w:ascii="Symbol" w:eastAsia="Times New Roman" w:hAnsi="Symbol" w:cs="Times New Roman" w:hint="default"/>
        <w:b/>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BE135C"/>
    <w:multiLevelType w:val="hybridMultilevel"/>
    <w:tmpl w:val="A67EA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3"/>
  </w:num>
  <w:num w:numId="5">
    <w:abstractNumId w:val="11"/>
  </w:num>
  <w:num w:numId="6">
    <w:abstractNumId w:val="4"/>
  </w:num>
  <w:num w:numId="7">
    <w:abstractNumId w:val="5"/>
  </w:num>
  <w:num w:numId="8">
    <w:abstractNumId w:val="2"/>
  </w:num>
  <w:num w:numId="9">
    <w:abstractNumId w:val="1"/>
  </w:num>
  <w:num w:numId="10">
    <w:abstractNumId w:val="7"/>
  </w:num>
  <w:num w:numId="11">
    <w:abstractNumId w:val="6"/>
  </w:num>
  <w:num w:numId="12">
    <w:abstractNumId w:val="12"/>
  </w:num>
  <w:num w:numId="13">
    <w:abstractNumId w:val="9"/>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di">
    <w15:presenceInfo w15:providerId="None" w15:userId="jordi"/>
  </w15:person>
  <w15:person w15:author="Alfredo Arias">
    <w15:presenceInfo w15:providerId="Windows Live" w15:userId="5841f462c831cc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1"/>
  <w:proofState w:spelling="clean" w:grammar="clean"/>
  <w:trackRevisions/>
  <w:defaultTabStop w:val="709"/>
  <w:hyphenationZone w:val="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133"/>
    <w:rsid w:val="00001DA2"/>
    <w:rsid w:val="00001DDB"/>
    <w:rsid w:val="00002D31"/>
    <w:rsid w:val="00003325"/>
    <w:rsid w:val="000037BC"/>
    <w:rsid w:val="00003B17"/>
    <w:rsid w:val="00007B04"/>
    <w:rsid w:val="00011119"/>
    <w:rsid w:val="00012F96"/>
    <w:rsid w:val="00013509"/>
    <w:rsid w:val="00013826"/>
    <w:rsid w:val="00013BE1"/>
    <w:rsid w:val="00014F0E"/>
    <w:rsid w:val="000201C2"/>
    <w:rsid w:val="000204FA"/>
    <w:rsid w:val="000239FB"/>
    <w:rsid w:val="0002410D"/>
    <w:rsid w:val="00024660"/>
    <w:rsid w:val="00027D4E"/>
    <w:rsid w:val="00031DB6"/>
    <w:rsid w:val="00032098"/>
    <w:rsid w:val="00032E13"/>
    <w:rsid w:val="00033666"/>
    <w:rsid w:val="00033BF8"/>
    <w:rsid w:val="0003506B"/>
    <w:rsid w:val="00040D43"/>
    <w:rsid w:val="00042846"/>
    <w:rsid w:val="000434F1"/>
    <w:rsid w:val="00044138"/>
    <w:rsid w:val="00045E6D"/>
    <w:rsid w:val="0004623F"/>
    <w:rsid w:val="0005055F"/>
    <w:rsid w:val="00051AB6"/>
    <w:rsid w:val="00052CF0"/>
    <w:rsid w:val="000537F9"/>
    <w:rsid w:val="000543BB"/>
    <w:rsid w:val="000545D4"/>
    <w:rsid w:val="00054DBE"/>
    <w:rsid w:val="0006125F"/>
    <w:rsid w:val="000633D7"/>
    <w:rsid w:val="000640DF"/>
    <w:rsid w:val="00064810"/>
    <w:rsid w:val="000669D4"/>
    <w:rsid w:val="00066B5F"/>
    <w:rsid w:val="00074E09"/>
    <w:rsid w:val="00076760"/>
    <w:rsid w:val="00080FB9"/>
    <w:rsid w:val="00081A98"/>
    <w:rsid w:val="00081E0C"/>
    <w:rsid w:val="00083C34"/>
    <w:rsid w:val="0008456A"/>
    <w:rsid w:val="00090774"/>
    <w:rsid w:val="0009249E"/>
    <w:rsid w:val="000925E1"/>
    <w:rsid w:val="00092FC4"/>
    <w:rsid w:val="00093D53"/>
    <w:rsid w:val="000A0432"/>
    <w:rsid w:val="000A0AF6"/>
    <w:rsid w:val="000A1176"/>
    <w:rsid w:val="000A371F"/>
    <w:rsid w:val="000A41CC"/>
    <w:rsid w:val="000A773D"/>
    <w:rsid w:val="000A7E3A"/>
    <w:rsid w:val="000B0FB9"/>
    <w:rsid w:val="000B2F72"/>
    <w:rsid w:val="000B71F6"/>
    <w:rsid w:val="000B7C04"/>
    <w:rsid w:val="000C0E38"/>
    <w:rsid w:val="000C532D"/>
    <w:rsid w:val="000C5C2A"/>
    <w:rsid w:val="000D1C1F"/>
    <w:rsid w:val="000D3C81"/>
    <w:rsid w:val="000D3C8F"/>
    <w:rsid w:val="000D4B50"/>
    <w:rsid w:val="000E0E4F"/>
    <w:rsid w:val="000E10CD"/>
    <w:rsid w:val="000E1AD3"/>
    <w:rsid w:val="000E29E8"/>
    <w:rsid w:val="000E2C61"/>
    <w:rsid w:val="000E3280"/>
    <w:rsid w:val="000E4C8E"/>
    <w:rsid w:val="000F1201"/>
    <w:rsid w:val="000F231E"/>
    <w:rsid w:val="000F346A"/>
    <w:rsid w:val="000F357F"/>
    <w:rsid w:val="000F461C"/>
    <w:rsid w:val="000F5816"/>
    <w:rsid w:val="000F7826"/>
    <w:rsid w:val="00100122"/>
    <w:rsid w:val="00102492"/>
    <w:rsid w:val="00102AF2"/>
    <w:rsid w:val="001036F0"/>
    <w:rsid w:val="00103EED"/>
    <w:rsid w:val="0010474A"/>
    <w:rsid w:val="001061CD"/>
    <w:rsid w:val="0010672D"/>
    <w:rsid w:val="00107178"/>
    <w:rsid w:val="00107421"/>
    <w:rsid w:val="00107690"/>
    <w:rsid w:val="00113F4D"/>
    <w:rsid w:val="0011424A"/>
    <w:rsid w:val="00115AEC"/>
    <w:rsid w:val="0011614A"/>
    <w:rsid w:val="0011635F"/>
    <w:rsid w:val="00116854"/>
    <w:rsid w:val="001216E6"/>
    <w:rsid w:val="00124EC3"/>
    <w:rsid w:val="001259BD"/>
    <w:rsid w:val="00125C13"/>
    <w:rsid w:val="00126145"/>
    <w:rsid w:val="00126300"/>
    <w:rsid w:val="00126735"/>
    <w:rsid w:val="001303B4"/>
    <w:rsid w:val="00131285"/>
    <w:rsid w:val="001321BE"/>
    <w:rsid w:val="0013361C"/>
    <w:rsid w:val="00133931"/>
    <w:rsid w:val="0013753D"/>
    <w:rsid w:val="0014048F"/>
    <w:rsid w:val="00140852"/>
    <w:rsid w:val="001411BB"/>
    <w:rsid w:val="00141C82"/>
    <w:rsid w:val="0014266B"/>
    <w:rsid w:val="001427BB"/>
    <w:rsid w:val="00145626"/>
    <w:rsid w:val="001506B7"/>
    <w:rsid w:val="001520B9"/>
    <w:rsid w:val="00153492"/>
    <w:rsid w:val="00154502"/>
    <w:rsid w:val="00154606"/>
    <w:rsid w:val="0015460A"/>
    <w:rsid w:val="001556C2"/>
    <w:rsid w:val="00155DFF"/>
    <w:rsid w:val="00165867"/>
    <w:rsid w:val="00166E35"/>
    <w:rsid w:val="00171338"/>
    <w:rsid w:val="00172013"/>
    <w:rsid w:val="0017383E"/>
    <w:rsid w:val="001738A3"/>
    <w:rsid w:val="00175725"/>
    <w:rsid w:val="001766F9"/>
    <w:rsid w:val="00176E4F"/>
    <w:rsid w:val="001814EE"/>
    <w:rsid w:val="00182542"/>
    <w:rsid w:val="00182B9C"/>
    <w:rsid w:val="00183B24"/>
    <w:rsid w:val="00184B9F"/>
    <w:rsid w:val="001866F5"/>
    <w:rsid w:val="00186B41"/>
    <w:rsid w:val="001923F5"/>
    <w:rsid w:val="00192ABA"/>
    <w:rsid w:val="001933DB"/>
    <w:rsid w:val="00194B9D"/>
    <w:rsid w:val="0019681C"/>
    <w:rsid w:val="001A1847"/>
    <w:rsid w:val="001A19D2"/>
    <w:rsid w:val="001A441E"/>
    <w:rsid w:val="001A4C74"/>
    <w:rsid w:val="001A561A"/>
    <w:rsid w:val="001A64E9"/>
    <w:rsid w:val="001A6E3E"/>
    <w:rsid w:val="001A7D6D"/>
    <w:rsid w:val="001B1A90"/>
    <w:rsid w:val="001B58CD"/>
    <w:rsid w:val="001B7BF5"/>
    <w:rsid w:val="001C005F"/>
    <w:rsid w:val="001C0587"/>
    <w:rsid w:val="001C09AA"/>
    <w:rsid w:val="001C0DF7"/>
    <w:rsid w:val="001C53AC"/>
    <w:rsid w:val="001D1C77"/>
    <w:rsid w:val="001D53D2"/>
    <w:rsid w:val="001D6B02"/>
    <w:rsid w:val="001E10E1"/>
    <w:rsid w:val="001E1FB8"/>
    <w:rsid w:val="001E70DF"/>
    <w:rsid w:val="001E71B1"/>
    <w:rsid w:val="001F0E57"/>
    <w:rsid w:val="001F4265"/>
    <w:rsid w:val="001F4791"/>
    <w:rsid w:val="001F7636"/>
    <w:rsid w:val="00201985"/>
    <w:rsid w:val="0020304E"/>
    <w:rsid w:val="00203F14"/>
    <w:rsid w:val="0020401A"/>
    <w:rsid w:val="0020453A"/>
    <w:rsid w:val="00206A22"/>
    <w:rsid w:val="002157AA"/>
    <w:rsid w:val="002177DE"/>
    <w:rsid w:val="00217CB3"/>
    <w:rsid w:val="00222CE7"/>
    <w:rsid w:val="00225D34"/>
    <w:rsid w:val="002267D7"/>
    <w:rsid w:val="00226F81"/>
    <w:rsid w:val="0023006A"/>
    <w:rsid w:val="0023095B"/>
    <w:rsid w:val="002319B2"/>
    <w:rsid w:val="0023241B"/>
    <w:rsid w:val="002331E5"/>
    <w:rsid w:val="00234B16"/>
    <w:rsid w:val="002355F5"/>
    <w:rsid w:val="0024054E"/>
    <w:rsid w:val="00241018"/>
    <w:rsid w:val="002415F0"/>
    <w:rsid w:val="00243D31"/>
    <w:rsid w:val="0024586F"/>
    <w:rsid w:val="0024618D"/>
    <w:rsid w:val="00247B28"/>
    <w:rsid w:val="00250074"/>
    <w:rsid w:val="00254A31"/>
    <w:rsid w:val="00254FFE"/>
    <w:rsid w:val="00257C01"/>
    <w:rsid w:val="00261BCA"/>
    <w:rsid w:val="002623EE"/>
    <w:rsid w:val="002648A5"/>
    <w:rsid w:val="002673FD"/>
    <w:rsid w:val="00267B9A"/>
    <w:rsid w:val="00267C9C"/>
    <w:rsid w:val="00272937"/>
    <w:rsid w:val="002729F0"/>
    <w:rsid w:val="002752B0"/>
    <w:rsid w:val="00275AB2"/>
    <w:rsid w:val="002801DA"/>
    <w:rsid w:val="0028040B"/>
    <w:rsid w:val="00281093"/>
    <w:rsid w:val="00283450"/>
    <w:rsid w:val="00283F63"/>
    <w:rsid w:val="002855B5"/>
    <w:rsid w:val="00286641"/>
    <w:rsid w:val="0028740B"/>
    <w:rsid w:val="002936D4"/>
    <w:rsid w:val="002942A5"/>
    <w:rsid w:val="00295E67"/>
    <w:rsid w:val="002A0850"/>
    <w:rsid w:val="002A08CD"/>
    <w:rsid w:val="002A15EB"/>
    <w:rsid w:val="002A1F52"/>
    <w:rsid w:val="002A2BDF"/>
    <w:rsid w:val="002A4E2A"/>
    <w:rsid w:val="002A4E91"/>
    <w:rsid w:val="002A52D3"/>
    <w:rsid w:val="002A69FB"/>
    <w:rsid w:val="002A7FEF"/>
    <w:rsid w:val="002B13CC"/>
    <w:rsid w:val="002B1BFF"/>
    <w:rsid w:val="002B1F93"/>
    <w:rsid w:val="002B23A6"/>
    <w:rsid w:val="002B319C"/>
    <w:rsid w:val="002B322A"/>
    <w:rsid w:val="002B4470"/>
    <w:rsid w:val="002B61D1"/>
    <w:rsid w:val="002B7A67"/>
    <w:rsid w:val="002C1A9A"/>
    <w:rsid w:val="002C2057"/>
    <w:rsid w:val="002C317C"/>
    <w:rsid w:val="002C3ABF"/>
    <w:rsid w:val="002C592D"/>
    <w:rsid w:val="002C60E0"/>
    <w:rsid w:val="002D231E"/>
    <w:rsid w:val="002D41E1"/>
    <w:rsid w:val="002D6C4E"/>
    <w:rsid w:val="002D7D08"/>
    <w:rsid w:val="002E1235"/>
    <w:rsid w:val="002E22E7"/>
    <w:rsid w:val="002E250C"/>
    <w:rsid w:val="002E2560"/>
    <w:rsid w:val="002F0143"/>
    <w:rsid w:val="002F1038"/>
    <w:rsid w:val="002F1C33"/>
    <w:rsid w:val="002F232D"/>
    <w:rsid w:val="002F6698"/>
    <w:rsid w:val="002F6874"/>
    <w:rsid w:val="002F79F2"/>
    <w:rsid w:val="00301FF2"/>
    <w:rsid w:val="00302115"/>
    <w:rsid w:val="0030300A"/>
    <w:rsid w:val="00304212"/>
    <w:rsid w:val="00304A8B"/>
    <w:rsid w:val="00305273"/>
    <w:rsid w:val="003063C6"/>
    <w:rsid w:val="003073C4"/>
    <w:rsid w:val="0030771C"/>
    <w:rsid w:val="00307E43"/>
    <w:rsid w:val="00312AE5"/>
    <w:rsid w:val="00314BAF"/>
    <w:rsid w:val="0031515A"/>
    <w:rsid w:val="00322075"/>
    <w:rsid w:val="003222C5"/>
    <w:rsid w:val="003246F3"/>
    <w:rsid w:val="00324FE8"/>
    <w:rsid w:val="0032656F"/>
    <w:rsid w:val="003267D1"/>
    <w:rsid w:val="00331464"/>
    <w:rsid w:val="00331B8D"/>
    <w:rsid w:val="003327FA"/>
    <w:rsid w:val="00333616"/>
    <w:rsid w:val="00336633"/>
    <w:rsid w:val="0034159E"/>
    <w:rsid w:val="0034168E"/>
    <w:rsid w:val="0034202B"/>
    <w:rsid w:val="00342BF2"/>
    <w:rsid w:val="00342E8A"/>
    <w:rsid w:val="00343621"/>
    <w:rsid w:val="00345E28"/>
    <w:rsid w:val="00346AF3"/>
    <w:rsid w:val="00347658"/>
    <w:rsid w:val="00347E0D"/>
    <w:rsid w:val="00351B66"/>
    <w:rsid w:val="00353D32"/>
    <w:rsid w:val="00355B3F"/>
    <w:rsid w:val="0036027C"/>
    <w:rsid w:val="003614BD"/>
    <w:rsid w:val="00363CD6"/>
    <w:rsid w:val="003659FA"/>
    <w:rsid w:val="00366929"/>
    <w:rsid w:val="0037135E"/>
    <w:rsid w:val="00372F08"/>
    <w:rsid w:val="00376D0A"/>
    <w:rsid w:val="003819CB"/>
    <w:rsid w:val="003823CE"/>
    <w:rsid w:val="0038509C"/>
    <w:rsid w:val="00385FAD"/>
    <w:rsid w:val="0038642B"/>
    <w:rsid w:val="00390DF0"/>
    <w:rsid w:val="00391473"/>
    <w:rsid w:val="003919BF"/>
    <w:rsid w:val="00392DD2"/>
    <w:rsid w:val="003935D1"/>
    <w:rsid w:val="003940E1"/>
    <w:rsid w:val="003953FF"/>
    <w:rsid w:val="00396BB2"/>
    <w:rsid w:val="003A41E2"/>
    <w:rsid w:val="003A5536"/>
    <w:rsid w:val="003A5755"/>
    <w:rsid w:val="003A5818"/>
    <w:rsid w:val="003B0BBB"/>
    <w:rsid w:val="003B3249"/>
    <w:rsid w:val="003B3776"/>
    <w:rsid w:val="003B6339"/>
    <w:rsid w:val="003B76E3"/>
    <w:rsid w:val="003C0E50"/>
    <w:rsid w:val="003C22EF"/>
    <w:rsid w:val="003C4531"/>
    <w:rsid w:val="003C4CB5"/>
    <w:rsid w:val="003C4EFA"/>
    <w:rsid w:val="003C7B48"/>
    <w:rsid w:val="003D125C"/>
    <w:rsid w:val="003D49F6"/>
    <w:rsid w:val="003D4F80"/>
    <w:rsid w:val="003D56AC"/>
    <w:rsid w:val="003D6EC5"/>
    <w:rsid w:val="003E43F7"/>
    <w:rsid w:val="003E4603"/>
    <w:rsid w:val="003E4952"/>
    <w:rsid w:val="003E6804"/>
    <w:rsid w:val="003E6B7A"/>
    <w:rsid w:val="003E6E46"/>
    <w:rsid w:val="003E71A1"/>
    <w:rsid w:val="003E71A2"/>
    <w:rsid w:val="003E7962"/>
    <w:rsid w:val="003F270D"/>
    <w:rsid w:val="003F69CF"/>
    <w:rsid w:val="003F6B17"/>
    <w:rsid w:val="004022B2"/>
    <w:rsid w:val="00402648"/>
    <w:rsid w:val="00403459"/>
    <w:rsid w:val="00406950"/>
    <w:rsid w:val="00410A78"/>
    <w:rsid w:val="00411B60"/>
    <w:rsid w:val="004131D1"/>
    <w:rsid w:val="0041365F"/>
    <w:rsid w:val="0041374A"/>
    <w:rsid w:val="0041401A"/>
    <w:rsid w:val="00414045"/>
    <w:rsid w:val="00414F10"/>
    <w:rsid w:val="00415072"/>
    <w:rsid w:val="00416A66"/>
    <w:rsid w:val="004202B3"/>
    <w:rsid w:val="00422CF7"/>
    <w:rsid w:val="00425F3C"/>
    <w:rsid w:val="004267B2"/>
    <w:rsid w:val="00430A07"/>
    <w:rsid w:val="00431C35"/>
    <w:rsid w:val="00433FEA"/>
    <w:rsid w:val="00435FAF"/>
    <w:rsid w:val="00437BD6"/>
    <w:rsid w:val="0044372F"/>
    <w:rsid w:val="00444894"/>
    <w:rsid w:val="0044636E"/>
    <w:rsid w:val="00446DC7"/>
    <w:rsid w:val="00447444"/>
    <w:rsid w:val="00447CD5"/>
    <w:rsid w:val="00450F76"/>
    <w:rsid w:val="0045216A"/>
    <w:rsid w:val="0045614F"/>
    <w:rsid w:val="00460EAE"/>
    <w:rsid w:val="00463036"/>
    <w:rsid w:val="004641D3"/>
    <w:rsid w:val="00466133"/>
    <w:rsid w:val="00467ED4"/>
    <w:rsid w:val="004706C8"/>
    <w:rsid w:val="0047161D"/>
    <w:rsid w:val="00473831"/>
    <w:rsid w:val="00473E3C"/>
    <w:rsid w:val="0048468D"/>
    <w:rsid w:val="004854C2"/>
    <w:rsid w:val="0048748F"/>
    <w:rsid w:val="0049024C"/>
    <w:rsid w:val="00491997"/>
    <w:rsid w:val="00491A1E"/>
    <w:rsid w:val="004928D0"/>
    <w:rsid w:val="004943ED"/>
    <w:rsid w:val="004A4158"/>
    <w:rsid w:val="004A58CF"/>
    <w:rsid w:val="004A5DE5"/>
    <w:rsid w:val="004A6143"/>
    <w:rsid w:val="004A6BE4"/>
    <w:rsid w:val="004A7A89"/>
    <w:rsid w:val="004A7CFB"/>
    <w:rsid w:val="004B0A35"/>
    <w:rsid w:val="004B3C77"/>
    <w:rsid w:val="004B579F"/>
    <w:rsid w:val="004B677E"/>
    <w:rsid w:val="004B6EEA"/>
    <w:rsid w:val="004C41FE"/>
    <w:rsid w:val="004C6A7C"/>
    <w:rsid w:val="004C6CE5"/>
    <w:rsid w:val="004C7138"/>
    <w:rsid w:val="004D3EEC"/>
    <w:rsid w:val="004D46AE"/>
    <w:rsid w:val="004D51BD"/>
    <w:rsid w:val="004E5F39"/>
    <w:rsid w:val="004F096C"/>
    <w:rsid w:val="004F0D92"/>
    <w:rsid w:val="004F128B"/>
    <w:rsid w:val="004F30A5"/>
    <w:rsid w:val="004F37E7"/>
    <w:rsid w:val="004F38E3"/>
    <w:rsid w:val="004F5BB5"/>
    <w:rsid w:val="004F63B5"/>
    <w:rsid w:val="004F7B47"/>
    <w:rsid w:val="00500927"/>
    <w:rsid w:val="00501631"/>
    <w:rsid w:val="00502221"/>
    <w:rsid w:val="00502669"/>
    <w:rsid w:val="00503351"/>
    <w:rsid w:val="005036A8"/>
    <w:rsid w:val="00510C4B"/>
    <w:rsid w:val="00513E49"/>
    <w:rsid w:val="00513EB8"/>
    <w:rsid w:val="00516FBD"/>
    <w:rsid w:val="00523F2D"/>
    <w:rsid w:val="00524082"/>
    <w:rsid w:val="00524D7D"/>
    <w:rsid w:val="00525FA9"/>
    <w:rsid w:val="00526711"/>
    <w:rsid w:val="00530222"/>
    <w:rsid w:val="005315B2"/>
    <w:rsid w:val="00532E8E"/>
    <w:rsid w:val="0053325C"/>
    <w:rsid w:val="0053350C"/>
    <w:rsid w:val="00533B89"/>
    <w:rsid w:val="00535FDA"/>
    <w:rsid w:val="00541A4D"/>
    <w:rsid w:val="00544EB3"/>
    <w:rsid w:val="00545C3B"/>
    <w:rsid w:val="00552852"/>
    <w:rsid w:val="00553CFC"/>
    <w:rsid w:val="00557083"/>
    <w:rsid w:val="00561FEE"/>
    <w:rsid w:val="00562F23"/>
    <w:rsid w:val="005711CA"/>
    <w:rsid w:val="00572BED"/>
    <w:rsid w:val="00573C89"/>
    <w:rsid w:val="00574C10"/>
    <w:rsid w:val="00575F0F"/>
    <w:rsid w:val="005765E6"/>
    <w:rsid w:val="00580132"/>
    <w:rsid w:val="005811C3"/>
    <w:rsid w:val="00583753"/>
    <w:rsid w:val="00586F5D"/>
    <w:rsid w:val="00587B1C"/>
    <w:rsid w:val="00592D28"/>
    <w:rsid w:val="005957B3"/>
    <w:rsid w:val="005959F7"/>
    <w:rsid w:val="00596513"/>
    <w:rsid w:val="005A0512"/>
    <w:rsid w:val="005A084C"/>
    <w:rsid w:val="005A392B"/>
    <w:rsid w:val="005A7480"/>
    <w:rsid w:val="005A7C06"/>
    <w:rsid w:val="005B10CC"/>
    <w:rsid w:val="005B351C"/>
    <w:rsid w:val="005B5B15"/>
    <w:rsid w:val="005B7690"/>
    <w:rsid w:val="005B7904"/>
    <w:rsid w:val="005B7F5F"/>
    <w:rsid w:val="005C076A"/>
    <w:rsid w:val="005C10A0"/>
    <w:rsid w:val="005C132E"/>
    <w:rsid w:val="005C1CC9"/>
    <w:rsid w:val="005C31BB"/>
    <w:rsid w:val="005C55F8"/>
    <w:rsid w:val="005C5912"/>
    <w:rsid w:val="005D03E3"/>
    <w:rsid w:val="005D04EF"/>
    <w:rsid w:val="005D1CF0"/>
    <w:rsid w:val="005D2692"/>
    <w:rsid w:val="005D4C73"/>
    <w:rsid w:val="005D58C6"/>
    <w:rsid w:val="005D7FDA"/>
    <w:rsid w:val="005E208B"/>
    <w:rsid w:val="005E24F9"/>
    <w:rsid w:val="005F02C4"/>
    <w:rsid w:val="005F215F"/>
    <w:rsid w:val="005F22AC"/>
    <w:rsid w:val="005F36F7"/>
    <w:rsid w:val="005F5C91"/>
    <w:rsid w:val="005F61B5"/>
    <w:rsid w:val="00600623"/>
    <w:rsid w:val="00602CED"/>
    <w:rsid w:val="006044CA"/>
    <w:rsid w:val="00606468"/>
    <w:rsid w:val="0061210E"/>
    <w:rsid w:val="006167D9"/>
    <w:rsid w:val="00621516"/>
    <w:rsid w:val="00621B90"/>
    <w:rsid w:val="006232F5"/>
    <w:rsid w:val="00625295"/>
    <w:rsid w:val="00625537"/>
    <w:rsid w:val="00630513"/>
    <w:rsid w:val="006325DA"/>
    <w:rsid w:val="00633DF8"/>
    <w:rsid w:val="00635705"/>
    <w:rsid w:val="00635AD6"/>
    <w:rsid w:val="00637F0C"/>
    <w:rsid w:val="006413F1"/>
    <w:rsid w:val="00644C02"/>
    <w:rsid w:val="0064527F"/>
    <w:rsid w:val="00646CFE"/>
    <w:rsid w:val="0065165D"/>
    <w:rsid w:val="00651BF3"/>
    <w:rsid w:val="0065397F"/>
    <w:rsid w:val="006548E9"/>
    <w:rsid w:val="00655053"/>
    <w:rsid w:val="00655735"/>
    <w:rsid w:val="006557B7"/>
    <w:rsid w:val="006563DA"/>
    <w:rsid w:val="00661CD4"/>
    <w:rsid w:val="00662FE0"/>
    <w:rsid w:val="00664ED3"/>
    <w:rsid w:val="00665702"/>
    <w:rsid w:val="00667579"/>
    <w:rsid w:val="006677F2"/>
    <w:rsid w:val="006700E2"/>
    <w:rsid w:val="0067098F"/>
    <w:rsid w:val="006712CA"/>
    <w:rsid w:val="006737EC"/>
    <w:rsid w:val="0067411D"/>
    <w:rsid w:val="0067737C"/>
    <w:rsid w:val="00680335"/>
    <w:rsid w:val="00681E22"/>
    <w:rsid w:val="00681F9D"/>
    <w:rsid w:val="00690C86"/>
    <w:rsid w:val="006914A9"/>
    <w:rsid w:val="0069283A"/>
    <w:rsid w:val="006951E7"/>
    <w:rsid w:val="00695338"/>
    <w:rsid w:val="006963A6"/>
    <w:rsid w:val="006A020F"/>
    <w:rsid w:val="006A0658"/>
    <w:rsid w:val="006A0E0A"/>
    <w:rsid w:val="006A1F03"/>
    <w:rsid w:val="006A1FE0"/>
    <w:rsid w:val="006A24B4"/>
    <w:rsid w:val="006A2C16"/>
    <w:rsid w:val="006A5814"/>
    <w:rsid w:val="006B2CD3"/>
    <w:rsid w:val="006B2F17"/>
    <w:rsid w:val="006B3EE0"/>
    <w:rsid w:val="006B5628"/>
    <w:rsid w:val="006C098C"/>
    <w:rsid w:val="006C0D2D"/>
    <w:rsid w:val="006C3542"/>
    <w:rsid w:val="006C3AE4"/>
    <w:rsid w:val="006C5546"/>
    <w:rsid w:val="006C592B"/>
    <w:rsid w:val="006C6F48"/>
    <w:rsid w:val="006D08F4"/>
    <w:rsid w:val="006D14BD"/>
    <w:rsid w:val="006D2C9A"/>
    <w:rsid w:val="006D2ED3"/>
    <w:rsid w:val="006D35A1"/>
    <w:rsid w:val="006D3FAE"/>
    <w:rsid w:val="006E043D"/>
    <w:rsid w:val="006E1440"/>
    <w:rsid w:val="006E23C7"/>
    <w:rsid w:val="006E482B"/>
    <w:rsid w:val="006F1A55"/>
    <w:rsid w:val="006F5905"/>
    <w:rsid w:val="006F5A1A"/>
    <w:rsid w:val="006F791B"/>
    <w:rsid w:val="00700848"/>
    <w:rsid w:val="00702CA0"/>
    <w:rsid w:val="0070521F"/>
    <w:rsid w:val="00705E07"/>
    <w:rsid w:val="00705FED"/>
    <w:rsid w:val="00706E6A"/>
    <w:rsid w:val="00707209"/>
    <w:rsid w:val="007111F3"/>
    <w:rsid w:val="007149A2"/>
    <w:rsid w:val="007159C9"/>
    <w:rsid w:val="00717363"/>
    <w:rsid w:val="00724CAF"/>
    <w:rsid w:val="007277B1"/>
    <w:rsid w:val="00731E64"/>
    <w:rsid w:val="007336F7"/>
    <w:rsid w:val="00744C98"/>
    <w:rsid w:val="0074658F"/>
    <w:rsid w:val="00750FB5"/>
    <w:rsid w:val="00754B45"/>
    <w:rsid w:val="00755992"/>
    <w:rsid w:val="0076005E"/>
    <w:rsid w:val="007605E5"/>
    <w:rsid w:val="00761546"/>
    <w:rsid w:val="0076179D"/>
    <w:rsid w:val="00763822"/>
    <w:rsid w:val="00763E3B"/>
    <w:rsid w:val="00764A63"/>
    <w:rsid w:val="00764AC1"/>
    <w:rsid w:val="007658C0"/>
    <w:rsid w:val="00772502"/>
    <w:rsid w:val="0077504F"/>
    <w:rsid w:val="00775B9D"/>
    <w:rsid w:val="00777604"/>
    <w:rsid w:val="007800E4"/>
    <w:rsid w:val="00780635"/>
    <w:rsid w:val="00781DAB"/>
    <w:rsid w:val="0078311D"/>
    <w:rsid w:val="00783548"/>
    <w:rsid w:val="007875CC"/>
    <w:rsid w:val="00787967"/>
    <w:rsid w:val="00792D04"/>
    <w:rsid w:val="00794158"/>
    <w:rsid w:val="00794314"/>
    <w:rsid w:val="00795174"/>
    <w:rsid w:val="0079771C"/>
    <w:rsid w:val="007A6D03"/>
    <w:rsid w:val="007B038A"/>
    <w:rsid w:val="007B1258"/>
    <w:rsid w:val="007B4567"/>
    <w:rsid w:val="007B5C34"/>
    <w:rsid w:val="007B7FFD"/>
    <w:rsid w:val="007C1544"/>
    <w:rsid w:val="007C1C91"/>
    <w:rsid w:val="007C44EA"/>
    <w:rsid w:val="007C4D00"/>
    <w:rsid w:val="007D045C"/>
    <w:rsid w:val="007D0C93"/>
    <w:rsid w:val="007D4881"/>
    <w:rsid w:val="007D4FA1"/>
    <w:rsid w:val="007D7410"/>
    <w:rsid w:val="007E0B68"/>
    <w:rsid w:val="007E186C"/>
    <w:rsid w:val="007E4292"/>
    <w:rsid w:val="007E4425"/>
    <w:rsid w:val="007E474B"/>
    <w:rsid w:val="007E4A78"/>
    <w:rsid w:val="007E5AD8"/>
    <w:rsid w:val="007E5DA8"/>
    <w:rsid w:val="007E66F5"/>
    <w:rsid w:val="007E6CF7"/>
    <w:rsid w:val="007F532D"/>
    <w:rsid w:val="007F5FDF"/>
    <w:rsid w:val="0080082C"/>
    <w:rsid w:val="0080677D"/>
    <w:rsid w:val="00811136"/>
    <w:rsid w:val="00821436"/>
    <w:rsid w:val="00821A69"/>
    <w:rsid w:val="0082412A"/>
    <w:rsid w:val="00824C6B"/>
    <w:rsid w:val="008252DF"/>
    <w:rsid w:val="00825C4D"/>
    <w:rsid w:val="00825DDF"/>
    <w:rsid w:val="0082630F"/>
    <w:rsid w:val="008302AC"/>
    <w:rsid w:val="00830656"/>
    <w:rsid w:val="00831D0F"/>
    <w:rsid w:val="00832542"/>
    <w:rsid w:val="00834891"/>
    <w:rsid w:val="008353A3"/>
    <w:rsid w:val="008366A3"/>
    <w:rsid w:val="0083762F"/>
    <w:rsid w:val="00837BDB"/>
    <w:rsid w:val="00840B43"/>
    <w:rsid w:val="00842188"/>
    <w:rsid w:val="00843157"/>
    <w:rsid w:val="00843FAA"/>
    <w:rsid w:val="00846EBA"/>
    <w:rsid w:val="00847716"/>
    <w:rsid w:val="008556DC"/>
    <w:rsid w:val="008565D8"/>
    <w:rsid w:val="0085711D"/>
    <w:rsid w:val="00862C90"/>
    <w:rsid w:val="008643DC"/>
    <w:rsid w:val="008654F9"/>
    <w:rsid w:val="008716BE"/>
    <w:rsid w:val="00871EFB"/>
    <w:rsid w:val="008721D7"/>
    <w:rsid w:val="008749F1"/>
    <w:rsid w:val="00876EC9"/>
    <w:rsid w:val="008772FD"/>
    <w:rsid w:val="008808D1"/>
    <w:rsid w:val="008818D7"/>
    <w:rsid w:val="00886214"/>
    <w:rsid w:val="00893491"/>
    <w:rsid w:val="00894061"/>
    <w:rsid w:val="00894181"/>
    <w:rsid w:val="00894CFF"/>
    <w:rsid w:val="008959E7"/>
    <w:rsid w:val="008A01C4"/>
    <w:rsid w:val="008A384B"/>
    <w:rsid w:val="008A53DE"/>
    <w:rsid w:val="008A5CA6"/>
    <w:rsid w:val="008A62F5"/>
    <w:rsid w:val="008B016E"/>
    <w:rsid w:val="008B0CAC"/>
    <w:rsid w:val="008B456A"/>
    <w:rsid w:val="008B4D2E"/>
    <w:rsid w:val="008B53F8"/>
    <w:rsid w:val="008C1F0E"/>
    <w:rsid w:val="008C285E"/>
    <w:rsid w:val="008C33AB"/>
    <w:rsid w:val="008C3E4A"/>
    <w:rsid w:val="008C4412"/>
    <w:rsid w:val="008C5696"/>
    <w:rsid w:val="008C5C0F"/>
    <w:rsid w:val="008D23D3"/>
    <w:rsid w:val="008D42BC"/>
    <w:rsid w:val="008D4516"/>
    <w:rsid w:val="008D673B"/>
    <w:rsid w:val="008D6DFE"/>
    <w:rsid w:val="008D7731"/>
    <w:rsid w:val="008E207F"/>
    <w:rsid w:val="008E5C17"/>
    <w:rsid w:val="008E7021"/>
    <w:rsid w:val="008F0DEE"/>
    <w:rsid w:val="008F1494"/>
    <w:rsid w:val="008F2280"/>
    <w:rsid w:val="008F4109"/>
    <w:rsid w:val="008F66B5"/>
    <w:rsid w:val="008F7610"/>
    <w:rsid w:val="009007A9"/>
    <w:rsid w:val="00903418"/>
    <w:rsid w:val="00903B67"/>
    <w:rsid w:val="009104DA"/>
    <w:rsid w:val="009142BF"/>
    <w:rsid w:val="00915EF6"/>
    <w:rsid w:val="00921B66"/>
    <w:rsid w:val="00923225"/>
    <w:rsid w:val="00924F6E"/>
    <w:rsid w:val="0092719F"/>
    <w:rsid w:val="0092785D"/>
    <w:rsid w:val="00931BE3"/>
    <w:rsid w:val="00932185"/>
    <w:rsid w:val="0093251A"/>
    <w:rsid w:val="00932A88"/>
    <w:rsid w:val="009337E8"/>
    <w:rsid w:val="0093417B"/>
    <w:rsid w:val="00934C9C"/>
    <w:rsid w:val="00935CEB"/>
    <w:rsid w:val="00937DA2"/>
    <w:rsid w:val="00943515"/>
    <w:rsid w:val="00947CFA"/>
    <w:rsid w:val="00956FC0"/>
    <w:rsid w:val="00960B23"/>
    <w:rsid w:val="00964501"/>
    <w:rsid w:val="00964B8D"/>
    <w:rsid w:val="00967EBB"/>
    <w:rsid w:val="00971A7D"/>
    <w:rsid w:val="009736B6"/>
    <w:rsid w:val="009755F2"/>
    <w:rsid w:val="009756FE"/>
    <w:rsid w:val="00976600"/>
    <w:rsid w:val="00982684"/>
    <w:rsid w:val="009836EA"/>
    <w:rsid w:val="00984DAE"/>
    <w:rsid w:val="00984DD2"/>
    <w:rsid w:val="00985C7A"/>
    <w:rsid w:val="00986577"/>
    <w:rsid w:val="0098697C"/>
    <w:rsid w:val="009869D9"/>
    <w:rsid w:val="0099092D"/>
    <w:rsid w:val="00990F87"/>
    <w:rsid w:val="009929F2"/>
    <w:rsid w:val="00992BE3"/>
    <w:rsid w:val="009962E9"/>
    <w:rsid w:val="009977E9"/>
    <w:rsid w:val="00997BF9"/>
    <w:rsid w:val="009A1020"/>
    <w:rsid w:val="009A404B"/>
    <w:rsid w:val="009A5C4A"/>
    <w:rsid w:val="009B0C44"/>
    <w:rsid w:val="009C11D6"/>
    <w:rsid w:val="009C1517"/>
    <w:rsid w:val="009C25A8"/>
    <w:rsid w:val="009C5882"/>
    <w:rsid w:val="009C6ABF"/>
    <w:rsid w:val="009C6E31"/>
    <w:rsid w:val="009D121F"/>
    <w:rsid w:val="009D1B69"/>
    <w:rsid w:val="009D27DA"/>
    <w:rsid w:val="009D5824"/>
    <w:rsid w:val="009D64E7"/>
    <w:rsid w:val="009E13BA"/>
    <w:rsid w:val="009F02C1"/>
    <w:rsid w:val="009F1B8F"/>
    <w:rsid w:val="009F6262"/>
    <w:rsid w:val="00A005BF"/>
    <w:rsid w:val="00A057C0"/>
    <w:rsid w:val="00A0645E"/>
    <w:rsid w:val="00A10FD2"/>
    <w:rsid w:val="00A1103D"/>
    <w:rsid w:val="00A1104C"/>
    <w:rsid w:val="00A11BB0"/>
    <w:rsid w:val="00A12632"/>
    <w:rsid w:val="00A129F2"/>
    <w:rsid w:val="00A12A6A"/>
    <w:rsid w:val="00A14DFD"/>
    <w:rsid w:val="00A14E63"/>
    <w:rsid w:val="00A14F81"/>
    <w:rsid w:val="00A15342"/>
    <w:rsid w:val="00A15C42"/>
    <w:rsid w:val="00A15DAD"/>
    <w:rsid w:val="00A21B2D"/>
    <w:rsid w:val="00A239BB"/>
    <w:rsid w:val="00A2409A"/>
    <w:rsid w:val="00A25205"/>
    <w:rsid w:val="00A262C4"/>
    <w:rsid w:val="00A27BE6"/>
    <w:rsid w:val="00A30805"/>
    <w:rsid w:val="00A3212C"/>
    <w:rsid w:val="00A35978"/>
    <w:rsid w:val="00A41BE9"/>
    <w:rsid w:val="00A42DAC"/>
    <w:rsid w:val="00A44917"/>
    <w:rsid w:val="00A50A04"/>
    <w:rsid w:val="00A544F9"/>
    <w:rsid w:val="00A54B0B"/>
    <w:rsid w:val="00A54D44"/>
    <w:rsid w:val="00A55C2D"/>
    <w:rsid w:val="00A57B2F"/>
    <w:rsid w:val="00A60983"/>
    <w:rsid w:val="00A6526C"/>
    <w:rsid w:val="00A65814"/>
    <w:rsid w:val="00A6727A"/>
    <w:rsid w:val="00A70B3E"/>
    <w:rsid w:val="00A71EDA"/>
    <w:rsid w:val="00A73074"/>
    <w:rsid w:val="00A7385C"/>
    <w:rsid w:val="00A74891"/>
    <w:rsid w:val="00A74E94"/>
    <w:rsid w:val="00A75865"/>
    <w:rsid w:val="00A7590F"/>
    <w:rsid w:val="00A75B81"/>
    <w:rsid w:val="00A76EBF"/>
    <w:rsid w:val="00A83BD7"/>
    <w:rsid w:val="00A83FD1"/>
    <w:rsid w:val="00A8405A"/>
    <w:rsid w:val="00A851AE"/>
    <w:rsid w:val="00A878DA"/>
    <w:rsid w:val="00A90597"/>
    <w:rsid w:val="00A94631"/>
    <w:rsid w:val="00A94F14"/>
    <w:rsid w:val="00A95200"/>
    <w:rsid w:val="00A95667"/>
    <w:rsid w:val="00AA139C"/>
    <w:rsid w:val="00AA1420"/>
    <w:rsid w:val="00AA3685"/>
    <w:rsid w:val="00AA4004"/>
    <w:rsid w:val="00AA4250"/>
    <w:rsid w:val="00AA4835"/>
    <w:rsid w:val="00AA5D74"/>
    <w:rsid w:val="00AA6038"/>
    <w:rsid w:val="00AB4785"/>
    <w:rsid w:val="00AB5D5F"/>
    <w:rsid w:val="00AC23F3"/>
    <w:rsid w:val="00AC345B"/>
    <w:rsid w:val="00AC4EC5"/>
    <w:rsid w:val="00AC7354"/>
    <w:rsid w:val="00AD06C8"/>
    <w:rsid w:val="00AD11C5"/>
    <w:rsid w:val="00AD1640"/>
    <w:rsid w:val="00AD2426"/>
    <w:rsid w:val="00AD7F0B"/>
    <w:rsid w:val="00AE6535"/>
    <w:rsid w:val="00AF2A4B"/>
    <w:rsid w:val="00AF55D2"/>
    <w:rsid w:val="00AF5926"/>
    <w:rsid w:val="00AF71C3"/>
    <w:rsid w:val="00B02C75"/>
    <w:rsid w:val="00B0484E"/>
    <w:rsid w:val="00B103F6"/>
    <w:rsid w:val="00B10E29"/>
    <w:rsid w:val="00B124DE"/>
    <w:rsid w:val="00B1406C"/>
    <w:rsid w:val="00B15ABF"/>
    <w:rsid w:val="00B17320"/>
    <w:rsid w:val="00B21069"/>
    <w:rsid w:val="00B230F6"/>
    <w:rsid w:val="00B24C12"/>
    <w:rsid w:val="00B25CAA"/>
    <w:rsid w:val="00B26D65"/>
    <w:rsid w:val="00B3044F"/>
    <w:rsid w:val="00B326B1"/>
    <w:rsid w:val="00B341EE"/>
    <w:rsid w:val="00B368E0"/>
    <w:rsid w:val="00B5062A"/>
    <w:rsid w:val="00B51FF8"/>
    <w:rsid w:val="00B527B5"/>
    <w:rsid w:val="00B5344B"/>
    <w:rsid w:val="00B53491"/>
    <w:rsid w:val="00B5356D"/>
    <w:rsid w:val="00B57459"/>
    <w:rsid w:val="00B60086"/>
    <w:rsid w:val="00B6103A"/>
    <w:rsid w:val="00B63391"/>
    <w:rsid w:val="00B65D98"/>
    <w:rsid w:val="00B668E9"/>
    <w:rsid w:val="00B710C5"/>
    <w:rsid w:val="00B71F21"/>
    <w:rsid w:val="00B73C3A"/>
    <w:rsid w:val="00B7433D"/>
    <w:rsid w:val="00B7515D"/>
    <w:rsid w:val="00B8160E"/>
    <w:rsid w:val="00B81C95"/>
    <w:rsid w:val="00B81FDA"/>
    <w:rsid w:val="00B848BF"/>
    <w:rsid w:val="00B850D4"/>
    <w:rsid w:val="00B856F3"/>
    <w:rsid w:val="00B86583"/>
    <w:rsid w:val="00B902BE"/>
    <w:rsid w:val="00B9284E"/>
    <w:rsid w:val="00B948BC"/>
    <w:rsid w:val="00B9754A"/>
    <w:rsid w:val="00BA0E12"/>
    <w:rsid w:val="00BA1131"/>
    <w:rsid w:val="00BA2473"/>
    <w:rsid w:val="00BA3C64"/>
    <w:rsid w:val="00BA7100"/>
    <w:rsid w:val="00BA7723"/>
    <w:rsid w:val="00BB101F"/>
    <w:rsid w:val="00BB263F"/>
    <w:rsid w:val="00BB334B"/>
    <w:rsid w:val="00BB43FE"/>
    <w:rsid w:val="00BB66D4"/>
    <w:rsid w:val="00BC0C06"/>
    <w:rsid w:val="00BC19C6"/>
    <w:rsid w:val="00BC20FC"/>
    <w:rsid w:val="00BC493F"/>
    <w:rsid w:val="00BC5F3B"/>
    <w:rsid w:val="00BD00E5"/>
    <w:rsid w:val="00BD01A0"/>
    <w:rsid w:val="00BD4016"/>
    <w:rsid w:val="00BD4AA4"/>
    <w:rsid w:val="00BD516C"/>
    <w:rsid w:val="00BD619E"/>
    <w:rsid w:val="00BD662D"/>
    <w:rsid w:val="00BE10EB"/>
    <w:rsid w:val="00BE12EB"/>
    <w:rsid w:val="00BE5802"/>
    <w:rsid w:val="00BE58CE"/>
    <w:rsid w:val="00BE6976"/>
    <w:rsid w:val="00BF295A"/>
    <w:rsid w:val="00BF49D7"/>
    <w:rsid w:val="00BF51FF"/>
    <w:rsid w:val="00BF71A9"/>
    <w:rsid w:val="00BF728E"/>
    <w:rsid w:val="00C00748"/>
    <w:rsid w:val="00C00B35"/>
    <w:rsid w:val="00C00DC8"/>
    <w:rsid w:val="00C015EB"/>
    <w:rsid w:val="00C03F5C"/>
    <w:rsid w:val="00C0417E"/>
    <w:rsid w:val="00C04474"/>
    <w:rsid w:val="00C05CA4"/>
    <w:rsid w:val="00C06941"/>
    <w:rsid w:val="00C10336"/>
    <w:rsid w:val="00C114A8"/>
    <w:rsid w:val="00C12B10"/>
    <w:rsid w:val="00C14C90"/>
    <w:rsid w:val="00C14E20"/>
    <w:rsid w:val="00C16FD4"/>
    <w:rsid w:val="00C20098"/>
    <w:rsid w:val="00C20A9A"/>
    <w:rsid w:val="00C20ACA"/>
    <w:rsid w:val="00C22051"/>
    <w:rsid w:val="00C22BA7"/>
    <w:rsid w:val="00C25773"/>
    <w:rsid w:val="00C25F98"/>
    <w:rsid w:val="00C26CD1"/>
    <w:rsid w:val="00C30AE6"/>
    <w:rsid w:val="00C32673"/>
    <w:rsid w:val="00C33FAE"/>
    <w:rsid w:val="00C3449D"/>
    <w:rsid w:val="00C36807"/>
    <w:rsid w:val="00C37BF1"/>
    <w:rsid w:val="00C405FE"/>
    <w:rsid w:val="00C42E31"/>
    <w:rsid w:val="00C43FF8"/>
    <w:rsid w:val="00C46B1A"/>
    <w:rsid w:val="00C51D57"/>
    <w:rsid w:val="00C52119"/>
    <w:rsid w:val="00C5272F"/>
    <w:rsid w:val="00C52C04"/>
    <w:rsid w:val="00C52D37"/>
    <w:rsid w:val="00C53A38"/>
    <w:rsid w:val="00C53C02"/>
    <w:rsid w:val="00C55B31"/>
    <w:rsid w:val="00C641ED"/>
    <w:rsid w:val="00C65C0D"/>
    <w:rsid w:val="00C66634"/>
    <w:rsid w:val="00C711EB"/>
    <w:rsid w:val="00C717AA"/>
    <w:rsid w:val="00C72E72"/>
    <w:rsid w:val="00C738D3"/>
    <w:rsid w:val="00C73D25"/>
    <w:rsid w:val="00C74191"/>
    <w:rsid w:val="00C76C62"/>
    <w:rsid w:val="00C81E2F"/>
    <w:rsid w:val="00C83083"/>
    <w:rsid w:val="00C83759"/>
    <w:rsid w:val="00C85B77"/>
    <w:rsid w:val="00C92631"/>
    <w:rsid w:val="00C93339"/>
    <w:rsid w:val="00CA0D7D"/>
    <w:rsid w:val="00CA1B75"/>
    <w:rsid w:val="00CA1E17"/>
    <w:rsid w:val="00CA2520"/>
    <w:rsid w:val="00CA4B06"/>
    <w:rsid w:val="00CA4E71"/>
    <w:rsid w:val="00CA5F7F"/>
    <w:rsid w:val="00CA7EEC"/>
    <w:rsid w:val="00CB3219"/>
    <w:rsid w:val="00CB3336"/>
    <w:rsid w:val="00CB4456"/>
    <w:rsid w:val="00CB4F6C"/>
    <w:rsid w:val="00CB5137"/>
    <w:rsid w:val="00CB556E"/>
    <w:rsid w:val="00CB65A4"/>
    <w:rsid w:val="00CC0BF5"/>
    <w:rsid w:val="00CC1FF3"/>
    <w:rsid w:val="00CC5696"/>
    <w:rsid w:val="00CC6B6D"/>
    <w:rsid w:val="00CD0477"/>
    <w:rsid w:val="00CD1369"/>
    <w:rsid w:val="00CD38C6"/>
    <w:rsid w:val="00CD7B8D"/>
    <w:rsid w:val="00CD7BED"/>
    <w:rsid w:val="00CD7F89"/>
    <w:rsid w:val="00CE03FB"/>
    <w:rsid w:val="00CE1BB7"/>
    <w:rsid w:val="00CE3941"/>
    <w:rsid w:val="00CE68D0"/>
    <w:rsid w:val="00CE7385"/>
    <w:rsid w:val="00CE7EC0"/>
    <w:rsid w:val="00CF0A18"/>
    <w:rsid w:val="00CF1EDD"/>
    <w:rsid w:val="00D02D5D"/>
    <w:rsid w:val="00D0512B"/>
    <w:rsid w:val="00D066C1"/>
    <w:rsid w:val="00D06D6E"/>
    <w:rsid w:val="00D1039B"/>
    <w:rsid w:val="00D1595F"/>
    <w:rsid w:val="00D16740"/>
    <w:rsid w:val="00D16C0A"/>
    <w:rsid w:val="00D17ED3"/>
    <w:rsid w:val="00D2023D"/>
    <w:rsid w:val="00D20AF7"/>
    <w:rsid w:val="00D24B26"/>
    <w:rsid w:val="00D260A4"/>
    <w:rsid w:val="00D30B6A"/>
    <w:rsid w:val="00D31AEE"/>
    <w:rsid w:val="00D32366"/>
    <w:rsid w:val="00D330D4"/>
    <w:rsid w:val="00D345A7"/>
    <w:rsid w:val="00D3558F"/>
    <w:rsid w:val="00D35650"/>
    <w:rsid w:val="00D36886"/>
    <w:rsid w:val="00D426E8"/>
    <w:rsid w:val="00D4356A"/>
    <w:rsid w:val="00D43C51"/>
    <w:rsid w:val="00D43E12"/>
    <w:rsid w:val="00D46373"/>
    <w:rsid w:val="00D47854"/>
    <w:rsid w:val="00D50EE4"/>
    <w:rsid w:val="00D513DD"/>
    <w:rsid w:val="00D55B68"/>
    <w:rsid w:val="00D55BDD"/>
    <w:rsid w:val="00D571E5"/>
    <w:rsid w:val="00D57F4E"/>
    <w:rsid w:val="00D6396D"/>
    <w:rsid w:val="00D63D5F"/>
    <w:rsid w:val="00D70196"/>
    <w:rsid w:val="00D748F5"/>
    <w:rsid w:val="00D75B18"/>
    <w:rsid w:val="00D77201"/>
    <w:rsid w:val="00D77E89"/>
    <w:rsid w:val="00D77FF9"/>
    <w:rsid w:val="00D85FB8"/>
    <w:rsid w:val="00D867D8"/>
    <w:rsid w:val="00D94AD4"/>
    <w:rsid w:val="00D95215"/>
    <w:rsid w:val="00D96669"/>
    <w:rsid w:val="00DA084C"/>
    <w:rsid w:val="00DA1321"/>
    <w:rsid w:val="00DA31AE"/>
    <w:rsid w:val="00DA31C0"/>
    <w:rsid w:val="00DA6C71"/>
    <w:rsid w:val="00DB1194"/>
    <w:rsid w:val="00DB14A2"/>
    <w:rsid w:val="00DB282A"/>
    <w:rsid w:val="00DB2A69"/>
    <w:rsid w:val="00DB55A6"/>
    <w:rsid w:val="00DC0EC4"/>
    <w:rsid w:val="00DC4B45"/>
    <w:rsid w:val="00DC5E53"/>
    <w:rsid w:val="00DC63DE"/>
    <w:rsid w:val="00DC6585"/>
    <w:rsid w:val="00DC757F"/>
    <w:rsid w:val="00DD05FC"/>
    <w:rsid w:val="00DD16AB"/>
    <w:rsid w:val="00DD2EDC"/>
    <w:rsid w:val="00DD5F91"/>
    <w:rsid w:val="00DD6B2F"/>
    <w:rsid w:val="00DD74C7"/>
    <w:rsid w:val="00DE3074"/>
    <w:rsid w:val="00DE4552"/>
    <w:rsid w:val="00DE4DD1"/>
    <w:rsid w:val="00DE4ECE"/>
    <w:rsid w:val="00DF352C"/>
    <w:rsid w:val="00DF56D8"/>
    <w:rsid w:val="00DF6B8B"/>
    <w:rsid w:val="00E005D6"/>
    <w:rsid w:val="00E02795"/>
    <w:rsid w:val="00E06B9D"/>
    <w:rsid w:val="00E070F7"/>
    <w:rsid w:val="00E10424"/>
    <w:rsid w:val="00E1061F"/>
    <w:rsid w:val="00E1107E"/>
    <w:rsid w:val="00E1411D"/>
    <w:rsid w:val="00E1419F"/>
    <w:rsid w:val="00E16CF5"/>
    <w:rsid w:val="00E20791"/>
    <w:rsid w:val="00E215CB"/>
    <w:rsid w:val="00E22093"/>
    <w:rsid w:val="00E22904"/>
    <w:rsid w:val="00E255B6"/>
    <w:rsid w:val="00E26961"/>
    <w:rsid w:val="00E27CDD"/>
    <w:rsid w:val="00E30597"/>
    <w:rsid w:val="00E30F92"/>
    <w:rsid w:val="00E40585"/>
    <w:rsid w:val="00E42D30"/>
    <w:rsid w:val="00E44B3D"/>
    <w:rsid w:val="00E51DAC"/>
    <w:rsid w:val="00E52C68"/>
    <w:rsid w:val="00E52DA0"/>
    <w:rsid w:val="00E54281"/>
    <w:rsid w:val="00E552C9"/>
    <w:rsid w:val="00E618DF"/>
    <w:rsid w:val="00E627BF"/>
    <w:rsid w:val="00E628CB"/>
    <w:rsid w:val="00E64006"/>
    <w:rsid w:val="00E645E0"/>
    <w:rsid w:val="00E667F8"/>
    <w:rsid w:val="00E66DF3"/>
    <w:rsid w:val="00E734EB"/>
    <w:rsid w:val="00E74932"/>
    <w:rsid w:val="00E74AA9"/>
    <w:rsid w:val="00E8042D"/>
    <w:rsid w:val="00E81AF4"/>
    <w:rsid w:val="00E825F6"/>
    <w:rsid w:val="00E82FBA"/>
    <w:rsid w:val="00E86C72"/>
    <w:rsid w:val="00E87863"/>
    <w:rsid w:val="00E87D5F"/>
    <w:rsid w:val="00E90014"/>
    <w:rsid w:val="00E9017A"/>
    <w:rsid w:val="00E91D4E"/>
    <w:rsid w:val="00E92C8E"/>
    <w:rsid w:val="00E9394F"/>
    <w:rsid w:val="00E93C62"/>
    <w:rsid w:val="00EA2537"/>
    <w:rsid w:val="00EA3660"/>
    <w:rsid w:val="00EA645D"/>
    <w:rsid w:val="00EB2544"/>
    <w:rsid w:val="00EB4905"/>
    <w:rsid w:val="00EB53BD"/>
    <w:rsid w:val="00EB576B"/>
    <w:rsid w:val="00EB6C3C"/>
    <w:rsid w:val="00EB78CA"/>
    <w:rsid w:val="00EB794E"/>
    <w:rsid w:val="00EC1F82"/>
    <w:rsid w:val="00EC23CD"/>
    <w:rsid w:val="00EC2413"/>
    <w:rsid w:val="00EC3D27"/>
    <w:rsid w:val="00EC54AC"/>
    <w:rsid w:val="00EC59A7"/>
    <w:rsid w:val="00EC6FB3"/>
    <w:rsid w:val="00ED1C36"/>
    <w:rsid w:val="00ED1D84"/>
    <w:rsid w:val="00ED70E1"/>
    <w:rsid w:val="00ED7E4A"/>
    <w:rsid w:val="00EE02DF"/>
    <w:rsid w:val="00EE1194"/>
    <w:rsid w:val="00EE2D98"/>
    <w:rsid w:val="00EE5FC8"/>
    <w:rsid w:val="00EF0340"/>
    <w:rsid w:val="00EF1657"/>
    <w:rsid w:val="00EF5143"/>
    <w:rsid w:val="00EF7663"/>
    <w:rsid w:val="00EF7C73"/>
    <w:rsid w:val="00F03A68"/>
    <w:rsid w:val="00F056B2"/>
    <w:rsid w:val="00F112DE"/>
    <w:rsid w:val="00F11E5F"/>
    <w:rsid w:val="00F14A5E"/>
    <w:rsid w:val="00F17347"/>
    <w:rsid w:val="00F21648"/>
    <w:rsid w:val="00F2220A"/>
    <w:rsid w:val="00F2303B"/>
    <w:rsid w:val="00F242F3"/>
    <w:rsid w:val="00F244CE"/>
    <w:rsid w:val="00F27105"/>
    <w:rsid w:val="00F325EC"/>
    <w:rsid w:val="00F338BA"/>
    <w:rsid w:val="00F33DAF"/>
    <w:rsid w:val="00F35D42"/>
    <w:rsid w:val="00F4251D"/>
    <w:rsid w:val="00F4299E"/>
    <w:rsid w:val="00F42E57"/>
    <w:rsid w:val="00F43B6D"/>
    <w:rsid w:val="00F44848"/>
    <w:rsid w:val="00F47042"/>
    <w:rsid w:val="00F5343C"/>
    <w:rsid w:val="00F53C1E"/>
    <w:rsid w:val="00F53F35"/>
    <w:rsid w:val="00F54678"/>
    <w:rsid w:val="00F57349"/>
    <w:rsid w:val="00F60864"/>
    <w:rsid w:val="00F60EA8"/>
    <w:rsid w:val="00F634FB"/>
    <w:rsid w:val="00F65C23"/>
    <w:rsid w:val="00F65E6F"/>
    <w:rsid w:val="00F729EB"/>
    <w:rsid w:val="00F7474E"/>
    <w:rsid w:val="00F74C77"/>
    <w:rsid w:val="00F753CA"/>
    <w:rsid w:val="00F774CA"/>
    <w:rsid w:val="00F824CE"/>
    <w:rsid w:val="00F826FA"/>
    <w:rsid w:val="00F83096"/>
    <w:rsid w:val="00F83187"/>
    <w:rsid w:val="00F836D4"/>
    <w:rsid w:val="00F85055"/>
    <w:rsid w:val="00F86930"/>
    <w:rsid w:val="00F878E8"/>
    <w:rsid w:val="00F90166"/>
    <w:rsid w:val="00F92E97"/>
    <w:rsid w:val="00F93431"/>
    <w:rsid w:val="00F934F8"/>
    <w:rsid w:val="00F94DEB"/>
    <w:rsid w:val="00F962BD"/>
    <w:rsid w:val="00FA3255"/>
    <w:rsid w:val="00FA5907"/>
    <w:rsid w:val="00FA7D81"/>
    <w:rsid w:val="00FB0B91"/>
    <w:rsid w:val="00FB2B87"/>
    <w:rsid w:val="00FB3BD9"/>
    <w:rsid w:val="00FB50A9"/>
    <w:rsid w:val="00FB7080"/>
    <w:rsid w:val="00FB77C9"/>
    <w:rsid w:val="00FB7B66"/>
    <w:rsid w:val="00FC1ADE"/>
    <w:rsid w:val="00FC3AFA"/>
    <w:rsid w:val="00FC4B2D"/>
    <w:rsid w:val="00FC5E46"/>
    <w:rsid w:val="00FC61C1"/>
    <w:rsid w:val="00FD0FE4"/>
    <w:rsid w:val="00FD36F2"/>
    <w:rsid w:val="00FD4A39"/>
    <w:rsid w:val="00FD7438"/>
    <w:rsid w:val="00FE3B1D"/>
    <w:rsid w:val="00FE5041"/>
    <w:rsid w:val="00FF0771"/>
    <w:rsid w:val="00FF0C4E"/>
    <w:rsid w:val="00FF36A5"/>
    <w:rsid w:val="00FF4564"/>
    <w:rsid w:val="00FF7D24"/>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67BA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a-ES" w:eastAsia="ca-ES" w:bidi="ar-SA"/>
      </w:rPr>
    </w:rPrDefault>
    <w:pPrDefault>
      <w:pPr>
        <w:spacing w:after="8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Text"/>
    <w:qFormat/>
    <w:rsid w:val="00BA2473"/>
  </w:style>
  <w:style w:type="paragraph" w:styleId="Ttulo1">
    <w:name w:val="heading 1"/>
    <w:basedOn w:val="Normal"/>
    <w:next w:val="Normal"/>
    <w:link w:val="Ttulo1Car"/>
    <w:uiPriority w:val="9"/>
    <w:qFormat/>
    <w:rsid w:val="00BA2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2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A247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A247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A247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A24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A24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A24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BA24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itular1">
    <w:name w:val="A Titular 1"/>
    <w:basedOn w:val="Normal"/>
    <w:pPr>
      <w:spacing w:line="280" w:lineRule="exact"/>
    </w:pPr>
    <w:rPr>
      <w:rFonts w:ascii="Arial Black" w:hAnsi="Arial Black"/>
      <w:caps/>
      <w:color w:val="008000"/>
      <w:sz w:val="28"/>
    </w:rPr>
  </w:style>
  <w:style w:type="paragraph" w:customStyle="1" w:styleId="ATextsotatitular">
    <w:name w:val="A Text sota titular"/>
    <w:basedOn w:val="Normal"/>
    <w:rPr>
      <w:rFonts w:ascii="Times New Roman" w:hAnsi="Times New Roman"/>
      <w:b/>
      <w:sz w:val="24"/>
    </w:rPr>
  </w:style>
  <w:style w:type="paragraph" w:customStyle="1" w:styleId="ATitular2">
    <w:name w:val="A Titular 2"/>
    <w:basedOn w:val="ATitular1"/>
    <w:rPr>
      <w:caps w:val="0"/>
    </w:rPr>
  </w:style>
  <w:style w:type="paragraph" w:customStyle="1" w:styleId="ATitular3">
    <w:name w:val="A Titular 3"/>
    <w:basedOn w:val="ATitular2"/>
    <w:pPr>
      <w:spacing w:line="260" w:lineRule="exact"/>
    </w:pPr>
    <w:rPr>
      <w:rFonts w:ascii="Arial" w:hAnsi="Arial"/>
      <w:b/>
      <w:sz w:val="26"/>
    </w:rPr>
  </w:style>
  <w:style w:type="paragraph" w:customStyle="1" w:styleId="ATextdestacat">
    <w:name w:val="A Text destacat"/>
    <w:basedOn w:val="Normal"/>
    <w:rPr>
      <w:rFonts w:ascii="Times New Roman" w:hAnsi="Times New Roman"/>
      <w:b/>
      <w:i/>
      <w:sz w:val="24"/>
    </w:rPr>
  </w:style>
  <w:style w:type="paragraph" w:customStyle="1" w:styleId="ATextsensepargraf">
    <w:name w:val="A Text sense paràgraf"/>
    <w:basedOn w:val="ATextnormal"/>
    <w:pPr>
      <w:spacing w:after="0"/>
    </w:pPr>
  </w:style>
  <w:style w:type="paragraph" w:customStyle="1" w:styleId="ATextnormal">
    <w:name w:val="A Text normal"/>
    <w:basedOn w:val="Normal"/>
    <w:rPr>
      <w:rFonts w:ascii="Times New Roman" w:hAnsi="Times New Roman"/>
      <w:sz w:val="24"/>
    </w:rPr>
  </w:style>
  <w:style w:type="paragraph" w:customStyle="1" w:styleId="EEspaiTitular-Text">
    <w:name w:val="E Espai Titular-Text"/>
    <w:basedOn w:val="ATextnormal"/>
    <w:pPr>
      <w:spacing w:after="800"/>
    </w:pPr>
  </w:style>
  <w:style w:type="paragraph" w:customStyle="1" w:styleId="ATitular4">
    <w:name w:val="A Titular 4"/>
    <w:basedOn w:val="ATitular3"/>
    <w:rPr>
      <w:color w:val="auto"/>
      <w:sz w:val="22"/>
    </w:rPr>
  </w:style>
  <w:style w:type="paragraph" w:customStyle="1" w:styleId="ATitular5">
    <w:name w:val="A Titular 5"/>
    <w:basedOn w:val="ATitular4"/>
    <w:rPr>
      <w:i/>
    </w:rPr>
  </w:style>
  <w:style w:type="paragraph" w:styleId="Piedepgina">
    <w:name w:val="footer"/>
    <w:basedOn w:val="Normal"/>
    <w:pPr>
      <w:tabs>
        <w:tab w:val="center" w:pos="4153"/>
        <w:tab w:val="right" w:pos="8306"/>
      </w:tabs>
    </w:pPr>
  </w:style>
  <w:style w:type="paragraph" w:styleId="Encabezado">
    <w:name w:val="header"/>
    <w:basedOn w:val="Normal"/>
    <w:link w:val="EncabezadoCar"/>
    <w:uiPriority w:val="99"/>
    <w:pPr>
      <w:tabs>
        <w:tab w:val="center" w:pos="4153"/>
        <w:tab w:val="right" w:pos="8306"/>
      </w:tabs>
    </w:pPr>
    <w:rPr>
      <w:rFonts w:ascii="Times New Roman" w:hAnsi="Times New Roman"/>
      <w:sz w:val="24"/>
    </w:rPr>
  </w:style>
  <w:style w:type="paragraph" w:customStyle="1" w:styleId="GPeudegrfic">
    <w:name w:val="G Peu de gràfic"/>
    <w:basedOn w:val="Normal"/>
    <w:pPr>
      <w:spacing w:after="0"/>
    </w:pPr>
    <w:rPr>
      <w:i/>
      <w:sz w:val="18"/>
    </w:rPr>
  </w:style>
  <w:style w:type="paragraph" w:customStyle="1" w:styleId="GSubttolgrfics1">
    <w:name w:val="G Subtítol gràfics 1"/>
    <w:basedOn w:val="Normal"/>
    <w:pPr>
      <w:spacing w:before="40" w:after="40"/>
    </w:pPr>
    <w:rPr>
      <w:rFonts w:ascii="Arial Black" w:hAnsi="Arial Black"/>
      <w:sz w:val="18"/>
    </w:rPr>
  </w:style>
  <w:style w:type="paragraph" w:customStyle="1" w:styleId="GSubttolgrfics2">
    <w:name w:val="G Subtítol gràfics 2"/>
    <w:basedOn w:val="GSubttolgrfics1"/>
    <w:rPr>
      <w:rFonts w:ascii="Arial" w:hAnsi="Arial"/>
      <w:b/>
    </w:rPr>
  </w:style>
  <w:style w:type="paragraph" w:customStyle="1" w:styleId="GSubttolgrfics3">
    <w:name w:val="G Subtítol gràfics 3"/>
    <w:basedOn w:val="GSubttolgrfics2"/>
    <w:rPr>
      <w:b w:val="0"/>
    </w:rPr>
  </w:style>
  <w:style w:type="paragraph" w:customStyle="1" w:styleId="GTextsubttol">
    <w:name w:val="G Text subtítol"/>
    <w:basedOn w:val="Normal"/>
    <w:pPr>
      <w:spacing w:after="0"/>
    </w:pPr>
    <w:rPr>
      <w:rFonts w:ascii="Times New Roman" w:hAnsi="Times New Roman"/>
      <w:sz w:val="18"/>
    </w:rPr>
  </w:style>
  <w:style w:type="paragraph" w:customStyle="1" w:styleId="GTextttol">
    <w:name w:val="G Text títol"/>
    <w:basedOn w:val="ATextnormal"/>
    <w:pPr>
      <w:spacing w:after="0"/>
    </w:pPr>
  </w:style>
  <w:style w:type="paragraph" w:customStyle="1" w:styleId="GTtolgrficsprincipals">
    <w:name w:val="G Títol gràfics principals"/>
    <w:basedOn w:val="ATextnormal"/>
    <w:rPr>
      <w:rFonts w:ascii="Arial Black" w:hAnsi="Arial Black"/>
      <w:caps/>
    </w:rPr>
  </w:style>
  <w:style w:type="paragraph" w:customStyle="1" w:styleId="GTtolgrficssecundaris">
    <w:name w:val="G Títol gráfics secundaris"/>
    <w:basedOn w:val="GTtolgrficsprincipals"/>
    <w:rPr>
      <w:caps w:val="0"/>
    </w:rPr>
  </w:style>
  <w:style w:type="paragraph" w:customStyle="1" w:styleId="EEspaiText-Titular">
    <w:name w:val="E Espai Text-Titular"/>
    <w:basedOn w:val="EEspaiTitular-Text"/>
    <w:pPr>
      <w:spacing w:before="240" w:after="0"/>
    </w:pPr>
  </w:style>
  <w:style w:type="paragraph" w:customStyle="1" w:styleId="GCelles1-ttol">
    <w:name w:val="G Cel.les 1-títol"/>
    <w:basedOn w:val="GSubttolgrfics1"/>
    <w:pPr>
      <w:ind w:left="113" w:right="113"/>
    </w:pPr>
  </w:style>
  <w:style w:type="paragraph" w:customStyle="1" w:styleId="GCelles2-destacat">
    <w:name w:val="G Cel.les 2-destacat"/>
    <w:basedOn w:val="GCelles1-ttol"/>
    <w:pPr>
      <w:spacing w:before="60"/>
    </w:pPr>
    <w:rPr>
      <w:rFonts w:ascii="Arial" w:hAnsi="Arial"/>
      <w:b/>
    </w:rPr>
  </w:style>
  <w:style w:type="paragraph" w:customStyle="1" w:styleId="GCelles3-normal">
    <w:name w:val="G Cel.les 3-normal"/>
    <w:basedOn w:val="GCelles2-destacat"/>
    <w:rPr>
      <w:b w:val="0"/>
    </w:rPr>
  </w:style>
  <w:style w:type="paragraph" w:customStyle="1" w:styleId="GCelles4-Total">
    <w:name w:val="G Cel.les 4-Total"/>
    <w:basedOn w:val="GCelles1-ttol"/>
  </w:style>
  <w:style w:type="paragraph" w:customStyle="1" w:styleId="AAdrea">
    <w:name w:val="A Adreça"/>
    <w:basedOn w:val="Normal"/>
    <w:pPr>
      <w:spacing w:after="0" w:line="160" w:lineRule="exact"/>
    </w:pPr>
    <w:rPr>
      <w:sz w:val="16"/>
      <w:lang w:val="en-US"/>
    </w:rPr>
  </w:style>
  <w:style w:type="character" w:styleId="Nmerodepgina">
    <w:name w:val="page number"/>
    <w:basedOn w:val="Fuentedeprrafopredeter"/>
    <w:rsid w:val="000925E1"/>
  </w:style>
  <w:style w:type="paragraph" w:styleId="Textodeglobo">
    <w:name w:val="Balloon Text"/>
    <w:basedOn w:val="Normal"/>
    <w:link w:val="TextodegloboCar"/>
    <w:rsid w:val="006563DA"/>
    <w:pPr>
      <w:spacing w:after="0"/>
    </w:pPr>
    <w:rPr>
      <w:rFonts w:ascii="Tahoma" w:hAnsi="Tahoma" w:cs="Tahoma"/>
      <w:sz w:val="16"/>
      <w:szCs w:val="16"/>
    </w:rPr>
  </w:style>
  <w:style w:type="character" w:customStyle="1" w:styleId="TextodegloboCar">
    <w:name w:val="Texto de globo Car"/>
    <w:basedOn w:val="Fuentedeprrafopredeter"/>
    <w:link w:val="Textodeglobo"/>
    <w:rsid w:val="006563DA"/>
    <w:rPr>
      <w:rFonts w:ascii="Tahoma" w:hAnsi="Tahoma" w:cs="Tahoma"/>
      <w:b/>
      <w:sz w:val="16"/>
      <w:szCs w:val="16"/>
      <w:lang w:eastAsia="en-US"/>
    </w:rPr>
  </w:style>
  <w:style w:type="paragraph" w:styleId="Prrafodelista">
    <w:name w:val="List Paragraph"/>
    <w:basedOn w:val="Normal"/>
    <w:link w:val="PrrafodelistaCar"/>
    <w:uiPriority w:val="34"/>
    <w:qFormat/>
    <w:rsid w:val="00BA2473"/>
    <w:pPr>
      <w:ind w:left="720"/>
      <w:contextualSpacing/>
    </w:pPr>
  </w:style>
  <w:style w:type="character" w:styleId="Hipervnculo">
    <w:name w:val="Hyperlink"/>
    <w:basedOn w:val="Fuentedeprrafopredeter"/>
    <w:uiPriority w:val="99"/>
    <w:rsid w:val="00D95215"/>
    <w:rPr>
      <w:color w:val="0000FF" w:themeColor="hyperlink"/>
      <w:u w:val="single"/>
    </w:rPr>
  </w:style>
  <w:style w:type="character" w:styleId="Hipervnculovisitado">
    <w:name w:val="FollowedHyperlink"/>
    <w:basedOn w:val="Fuentedeprrafopredeter"/>
    <w:rsid w:val="00E645E0"/>
    <w:rPr>
      <w:color w:val="800080" w:themeColor="followedHyperlink"/>
      <w:u w:val="single"/>
    </w:rPr>
  </w:style>
  <w:style w:type="table" w:styleId="Tablaconcuadrcula">
    <w:name w:val="Table Grid"/>
    <w:basedOn w:val="Tablanormal"/>
    <w:rsid w:val="00F44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825D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unhideWhenUsed/>
    <w:rsid w:val="00731E64"/>
    <w:pPr>
      <w:spacing w:before="100" w:beforeAutospacing="1" w:after="100" w:afterAutospacing="1"/>
    </w:pPr>
    <w:rPr>
      <w:rFonts w:ascii="Times New Roman" w:eastAsiaTheme="minorHAnsi" w:hAnsi="Times New Roman" w:cs="Times New Roman"/>
      <w:b/>
      <w:sz w:val="24"/>
      <w:szCs w:val="24"/>
    </w:rPr>
  </w:style>
  <w:style w:type="character" w:styleId="Refdecomentario">
    <w:name w:val="annotation reference"/>
    <w:basedOn w:val="Fuentedeprrafopredeter"/>
    <w:rsid w:val="009C1517"/>
    <w:rPr>
      <w:sz w:val="16"/>
      <w:szCs w:val="16"/>
    </w:rPr>
  </w:style>
  <w:style w:type="paragraph" w:styleId="Textocomentario">
    <w:name w:val="annotation text"/>
    <w:basedOn w:val="Normal"/>
    <w:link w:val="TextocomentarioCar"/>
    <w:rsid w:val="009C1517"/>
    <w:rPr>
      <w:sz w:val="20"/>
      <w:szCs w:val="20"/>
    </w:rPr>
  </w:style>
  <w:style w:type="character" w:customStyle="1" w:styleId="TextocomentarioCar">
    <w:name w:val="Texto comentario Car"/>
    <w:basedOn w:val="Fuentedeprrafopredeter"/>
    <w:link w:val="Textocomentario"/>
    <w:rsid w:val="009C1517"/>
    <w:rPr>
      <w:rFonts w:ascii="Arial" w:hAnsi="Arial" w:cs="Arial"/>
      <w:b/>
      <w:lang w:eastAsia="en-US"/>
    </w:rPr>
  </w:style>
  <w:style w:type="paragraph" w:styleId="Asuntodelcomentario">
    <w:name w:val="annotation subject"/>
    <w:basedOn w:val="Textocomentario"/>
    <w:next w:val="Textocomentario"/>
    <w:link w:val="AsuntodelcomentarioCar"/>
    <w:rsid w:val="009C1517"/>
    <w:rPr>
      <w:bCs/>
    </w:rPr>
  </w:style>
  <w:style w:type="character" w:customStyle="1" w:styleId="AsuntodelcomentarioCar">
    <w:name w:val="Asunto del comentario Car"/>
    <w:basedOn w:val="TextocomentarioCar"/>
    <w:link w:val="Asuntodelcomentario"/>
    <w:rsid w:val="009C1517"/>
    <w:rPr>
      <w:rFonts w:ascii="Arial" w:hAnsi="Arial" w:cs="Arial"/>
      <w:b/>
      <w:bCs/>
      <w:lang w:eastAsia="en-US"/>
    </w:rPr>
  </w:style>
  <w:style w:type="paragraph" w:customStyle="1" w:styleId="SUBTTOL">
    <w:name w:val="SUBTÍTOL"/>
    <w:basedOn w:val="Prrafodelista"/>
    <w:link w:val="SUBTTOLCar"/>
    <w:rsid w:val="000F231E"/>
    <w:pPr>
      <w:numPr>
        <w:numId w:val="1"/>
      </w:numPr>
      <w:pBdr>
        <w:bottom w:val="single" w:sz="4" w:space="1" w:color="auto"/>
      </w:pBdr>
    </w:pPr>
    <w:rPr>
      <w:b/>
    </w:rPr>
  </w:style>
  <w:style w:type="character" w:customStyle="1" w:styleId="PrrafodelistaCar">
    <w:name w:val="Párrafo de lista Car"/>
    <w:basedOn w:val="Fuentedeprrafopredeter"/>
    <w:link w:val="Prrafodelista"/>
    <w:uiPriority w:val="34"/>
    <w:rsid w:val="000F231E"/>
  </w:style>
  <w:style w:type="character" w:customStyle="1" w:styleId="SUBTTOLCar">
    <w:name w:val="SUBTÍTOL Car"/>
    <w:basedOn w:val="PrrafodelistaCar"/>
    <w:link w:val="SUBTTOL"/>
    <w:rsid w:val="000F231E"/>
    <w:rPr>
      <w:b/>
    </w:rPr>
  </w:style>
  <w:style w:type="character" w:customStyle="1" w:styleId="Ttulo1Car">
    <w:name w:val="Título 1 Car"/>
    <w:basedOn w:val="Fuentedeprrafopredeter"/>
    <w:link w:val="Ttulo1"/>
    <w:uiPriority w:val="9"/>
    <w:rsid w:val="00BA247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A24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A247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A247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A247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A247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A247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A247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BA247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A2473"/>
    <w:rPr>
      <w:b/>
      <w:bCs/>
      <w:color w:val="4F81BD" w:themeColor="accent1"/>
      <w:sz w:val="18"/>
      <w:szCs w:val="18"/>
    </w:rPr>
  </w:style>
  <w:style w:type="paragraph" w:styleId="Ttulo">
    <w:name w:val="Title"/>
    <w:basedOn w:val="Normal"/>
    <w:next w:val="Normal"/>
    <w:link w:val="TtuloCar"/>
    <w:uiPriority w:val="10"/>
    <w:qFormat/>
    <w:rsid w:val="00BA24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A247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A24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A2473"/>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BA2473"/>
    <w:rPr>
      <w:b/>
      <w:bCs/>
    </w:rPr>
  </w:style>
  <w:style w:type="character" w:styleId="nfasis">
    <w:name w:val="Emphasis"/>
    <w:basedOn w:val="Fuentedeprrafopredeter"/>
    <w:uiPriority w:val="20"/>
    <w:qFormat/>
    <w:rsid w:val="00BA2473"/>
    <w:rPr>
      <w:i/>
      <w:iCs/>
    </w:rPr>
  </w:style>
  <w:style w:type="paragraph" w:styleId="Sinespaciado">
    <w:name w:val="No Spacing"/>
    <w:uiPriority w:val="1"/>
    <w:qFormat/>
    <w:rsid w:val="00BA2473"/>
    <w:pPr>
      <w:spacing w:after="0"/>
    </w:pPr>
  </w:style>
  <w:style w:type="paragraph" w:styleId="Cita">
    <w:name w:val="Quote"/>
    <w:basedOn w:val="Normal"/>
    <w:next w:val="Normal"/>
    <w:link w:val="CitaCar"/>
    <w:uiPriority w:val="29"/>
    <w:qFormat/>
    <w:rsid w:val="00BA2473"/>
    <w:rPr>
      <w:i/>
      <w:iCs/>
      <w:color w:val="000000" w:themeColor="text1"/>
    </w:rPr>
  </w:style>
  <w:style w:type="character" w:customStyle="1" w:styleId="CitaCar">
    <w:name w:val="Cita Car"/>
    <w:basedOn w:val="Fuentedeprrafopredeter"/>
    <w:link w:val="Cita"/>
    <w:uiPriority w:val="29"/>
    <w:rsid w:val="00BA2473"/>
    <w:rPr>
      <w:i/>
      <w:iCs/>
      <w:color w:val="000000" w:themeColor="text1"/>
    </w:rPr>
  </w:style>
  <w:style w:type="paragraph" w:styleId="Citadestacada">
    <w:name w:val="Intense Quote"/>
    <w:basedOn w:val="Normal"/>
    <w:next w:val="Normal"/>
    <w:link w:val="CitadestacadaCar"/>
    <w:uiPriority w:val="30"/>
    <w:qFormat/>
    <w:rsid w:val="00BA247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A2473"/>
    <w:rPr>
      <w:b/>
      <w:bCs/>
      <w:i/>
      <w:iCs/>
      <w:color w:val="4F81BD" w:themeColor="accent1"/>
    </w:rPr>
  </w:style>
  <w:style w:type="character" w:styleId="nfasissutil">
    <w:name w:val="Subtle Emphasis"/>
    <w:basedOn w:val="Fuentedeprrafopredeter"/>
    <w:uiPriority w:val="19"/>
    <w:qFormat/>
    <w:rsid w:val="00BA2473"/>
    <w:rPr>
      <w:i/>
      <w:iCs/>
      <w:color w:val="808080" w:themeColor="text1" w:themeTint="7F"/>
    </w:rPr>
  </w:style>
  <w:style w:type="character" w:styleId="nfasisintenso">
    <w:name w:val="Intense Emphasis"/>
    <w:basedOn w:val="Fuentedeprrafopredeter"/>
    <w:uiPriority w:val="21"/>
    <w:qFormat/>
    <w:rsid w:val="00BA2473"/>
    <w:rPr>
      <w:b/>
      <w:bCs/>
      <w:i/>
      <w:iCs/>
      <w:color w:val="4F81BD" w:themeColor="accent1"/>
    </w:rPr>
  </w:style>
  <w:style w:type="character" w:styleId="Referenciasutil">
    <w:name w:val="Subtle Reference"/>
    <w:basedOn w:val="Fuentedeprrafopredeter"/>
    <w:uiPriority w:val="31"/>
    <w:qFormat/>
    <w:rsid w:val="00BA2473"/>
    <w:rPr>
      <w:smallCaps/>
      <w:color w:val="C0504D" w:themeColor="accent2"/>
      <w:u w:val="single"/>
    </w:rPr>
  </w:style>
  <w:style w:type="character" w:styleId="Referenciaintensa">
    <w:name w:val="Intense Reference"/>
    <w:basedOn w:val="Fuentedeprrafopredeter"/>
    <w:uiPriority w:val="32"/>
    <w:qFormat/>
    <w:rsid w:val="00BA2473"/>
    <w:rPr>
      <w:b/>
      <w:bCs/>
      <w:smallCaps/>
      <w:color w:val="C0504D" w:themeColor="accent2"/>
      <w:spacing w:val="5"/>
      <w:u w:val="single"/>
    </w:rPr>
  </w:style>
  <w:style w:type="character" w:styleId="Ttulodellibro">
    <w:name w:val="Book Title"/>
    <w:basedOn w:val="Fuentedeprrafopredeter"/>
    <w:uiPriority w:val="33"/>
    <w:qFormat/>
    <w:rsid w:val="00BA2473"/>
    <w:rPr>
      <w:b/>
      <w:bCs/>
      <w:smallCaps/>
      <w:spacing w:val="5"/>
    </w:rPr>
  </w:style>
  <w:style w:type="paragraph" w:styleId="TtuloTDC">
    <w:name w:val="TOC Heading"/>
    <w:basedOn w:val="Ttulo1"/>
    <w:next w:val="Normal"/>
    <w:uiPriority w:val="39"/>
    <w:semiHidden/>
    <w:unhideWhenUsed/>
    <w:qFormat/>
    <w:rsid w:val="00BA2473"/>
    <w:pPr>
      <w:outlineLvl w:val="9"/>
    </w:pPr>
  </w:style>
  <w:style w:type="paragraph" w:customStyle="1" w:styleId="Punts">
    <w:name w:val="Punts"/>
    <w:basedOn w:val="Normal"/>
    <w:link w:val="PuntsCar"/>
    <w:qFormat/>
    <w:rsid w:val="00342BF2"/>
    <w:pPr>
      <w:numPr>
        <w:numId w:val="2"/>
      </w:numPr>
    </w:pPr>
  </w:style>
  <w:style w:type="paragraph" w:customStyle="1" w:styleId="Subtext">
    <w:name w:val="Sub text"/>
    <w:basedOn w:val="Normal"/>
    <w:next w:val="Normal"/>
    <w:link w:val="SubtextCar"/>
    <w:qFormat/>
    <w:rsid w:val="001A4C74"/>
    <w:pPr>
      <w:pBdr>
        <w:bottom w:val="single" w:sz="4" w:space="1" w:color="auto"/>
      </w:pBdr>
    </w:pPr>
    <w:rPr>
      <w:b/>
    </w:rPr>
  </w:style>
  <w:style w:type="character" w:customStyle="1" w:styleId="PuntsCar">
    <w:name w:val="Punts Car"/>
    <w:basedOn w:val="Fuentedeprrafopredeter"/>
    <w:link w:val="Punts"/>
    <w:rsid w:val="00342BF2"/>
  </w:style>
  <w:style w:type="paragraph" w:customStyle="1" w:styleId="TextInformatiu">
    <w:name w:val="Text Informatiu"/>
    <w:basedOn w:val="Normal"/>
    <w:next w:val="Normal"/>
    <w:link w:val="TextInformatiuCar"/>
    <w:qFormat/>
    <w:rsid w:val="001A4C74"/>
    <w:rPr>
      <w:i/>
      <w:color w:val="1F497D" w:themeColor="text2"/>
    </w:rPr>
  </w:style>
  <w:style w:type="character" w:customStyle="1" w:styleId="SubtextCar">
    <w:name w:val="Sub text Car"/>
    <w:basedOn w:val="Fuentedeprrafopredeter"/>
    <w:link w:val="Subtext"/>
    <w:rsid w:val="001A4C74"/>
    <w:rPr>
      <w:b/>
    </w:rPr>
  </w:style>
  <w:style w:type="character" w:customStyle="1" w:styleId="TextInformatiuCar">
    <w:name w:val="Text Informatiu Car"/>
    <w:basedOn w:val="Fuentedeprrafopredeter"/>
    <w:link w:val="TextInformatiu"/>
    <w:rsid w:val="001A4C74"/>
    <w:rPr>
      <w:i/>
      <w:color w:val="1F497D" w:themeColor="text2"/>
    </w:rPr>
  </w:style>
  <w:style w:type="paragraph" w:styleId="Textosinformato">
    <w:name w:val="Plain Text"/>
    <w:basedOn w:val="Normal"/>
    <w:link w:val="TextosinformatoCar"/>
    <w:uiPriority w:val="99"/>
    <w:unhideWhenUsed/>
    <w:rsid w:val="006B2CD3"/>
    <w:pPr>
      <w:spacing w:after="0"/>
    </w:pPr>
    <w:rPr>
      <w:rFonts w:ascii="Calibri" w:eastAsiaTheme="minorHAnsi" w:hAnsi="Calibri" w:cs="Consolas"/>
      <w:szCs w:val="21"/>
      <w:lang w:eastAsia="en-US"/>
    </w:rPr>
  </w:style>
  <w:style w:type="character" w:customStyle="1" w:styleId="TextosinformatoCar">
    <w:name w:val="Texto sin formato Car"/>
    <w:basedOn w:val="Fuentedeprrafopredeter"/>
    <w:link w:val="Textosinformato"/>
    <w:uiPriority w:val="99"/>
    <w:rsid w:val="006B2CD3"/>
    <w:rPr>
      <w:rFonts w:ascii="Calibri" w:eastAsiaTheme="minorHAnsi" w:hAnsi="Calibri" w:cs="Consolas"/>
      <w:szCs w:val="21"/>
      <w:lang w:eastAsia="en-US"/>
    </w:rPr>
  </w:style>
  <w:style w:type="table" w:styleId="Tablaprofesional">
    <w:name w:val="Table Professional"/>
    <w:basedOn w:val="Tablanormal"/>
    <w:rsid w:val="009007A9"/>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160" w:line="260" w:lineRule="exact"/>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CE3941"/>
    <w:pPr>
      <w:autoSpaceDE w:val="0"/>
      <w:autoSpaceDN w:val="0"/>
      <w:adjustRightInd w:val="0"/>
      <w:spacing w:after="0"/>
    </w:pPr>
    <w:rPr>
      <w:rFonts w:ascii="Calibri" w:hAnsi="Calibri" w:cs="Calibri"/>
      <w:color w:val="000000"/>
      <w:sz w:val="24"/>
      <w:szCs w:val="24"/>
    </w:rPr>
  </w:style>
  <w:style w:type="paragraph" w:styleId="Mapadeldocumento">
    <w:name w:val="Document Map"/>
    <w:basedOn w:val="Normal"/>
    <w:link w:val="MapadeldocumentoCar"/>
    <w:semiHidden/>
    <w:unhideWhenUsed/>
    <w:rsid w:val="00416A66"/>
    <w:pPr>
      <w:spacing w:after="0"/>
    </w:pPr>
    <w:rPr>
      <w:rFonts w:ascii="Times New Roman" w:hAnsi="Times New Roman" w:cs="Times New Roman"/>
      <w:sz w:val="24"/>
      <w:szCs w:val="24"/>
    </w:rPr>
  </w:style>
  <w:style w:type="character" w:customStyle="1" w:styleId="MapadeldocumentoCar">
    <w:name w:val="Mapa del documento Car"/>
    <w:basedOn w:val="Fuentedeprrafopredeter"/>
    <w:link w:val="Mapadeldocumento"/>
    <w:semiHidden/>
    <w:rsid w:val="00416A66"/>
    <w:rPr>
      <w:rFonts w:ascii="Times New Roman" w:hAnsi="Times New Roman" w:cs="Times New Roman"/>
      <w:sz w:val="24"/>
      <w:szCs w:val="24"/>
    </w:rPr>
  </w:style>
  <w:style w:type="paragraph" w:styleId="TDC2">
    <w:name w:val="toc 2"/>
    <w:basedOn w:val="Normal"/>
    <w:next w:val="Normal"/>
    <w:autoRedefine/>
    <w:semiHidden/>
    <w:unhideWhenUsed/>
    <w:rsid w:val="00435FAF"/>
    <w:pPr>
      <w:spacing w:after="100"/>
      <w:ind w:left="220"/>
    </w:pPr>
  </w:style>
  <w:style w:type="paragraph" w:styleId="TDC1">
    <w:name w:val="toc 1"/>
    <w:basedOn w:val="Normal"/>
    <w:next w:val="Normal"/>
    <w:autoRedefine/>
    <w:semiHidden/>
    <w:unhideWhenUsed/>
    <w:rsid w:val="00435FAF"/>
    <w:pPr>
      <w:spacing w:after="100"/>
    </w:pPr>
  </w:style>
  <w:style w:type="paragraph" w:styleId="Textoindependiente">
    <w:name w:val="Body Text"/>
    <w:aliases w:val="Texto independiente1"/>
    <w:basedOn w:val="Normal"/>
    <w:link w:val="TextoindependienteCar"/>
    <w:rsid w:val="00435FAF"/>
    <w:pPr>
      <w:spacing w:after="0" w:line="240" w:lineRule="atLeast"/>
      <w:jc w:val="both"/>
    </w:pPr>
    <w:rPr>
      <w:rFonts w:ascii="ITC Officina Sans Book" w:eastAsia="Times New Roman" w:hAnsi="ITC Officina Sans Book" w:cs="Times New Roman"/>
      <w:i/>
      <w:snapToGrid w:val="0"/>
      <w:color w:val="000000"/>
      <w:sz w:val="28"/>
      <w:szCs w:val="20"/>
      <w:lang w:val="es-ES" w:eastAsia="es-ES"/>
    </w:rPr>
  </w:style>
  <w:style w:type="character" w:customStyle="1" w:styleId="TextoindependienteCar">
    <w:name w:val="Texto independiente Car"/>
    <w:aliases w:val="Texto independiente1 Car"/>
    <w:basedOn w:val="Fuentedeprrafopredeter"/>
    <w:link w:val="Textoindependiente"/>
    <w:rsid w:val="00435FAF"/>
    <w:rPr>
      <w:rFonts w:ascii="ITC Officina Sans Book" w:eastAsia="Times New Roman" w:hAnsi="ITC Officina Sans Book" w:cs="Times New Roman"/>
      <w:i/>
      <w:snapToGrid w:val="0"/>
      <w:color w:val="000000"/>
      <w:sz w:val="28"/>
      <w:szCs w:val="20"/>
      <w:lang w:val="es-ES" w:eastAsia="es-ES"/>
    </w:rPr>
  </w:style>
  <w:style w:type="paragraph" w:customStyle="1" w:styleId="Estilo14ptNegritaIzquierda601cm">
    <w:name w:val="Estilo 14 pt Negrita Izquierda:  601 cm"/>
    <w:basedOn w:val="Normal"/>
    <w:autoRedefine/>
    <w:rsid w:val="00435FAF"/>
    <w:pPr>
      <w:spacing w:after="0"/>
      <w:jc w:val="center"/>
    </w:pPr>
    <w:rPr>
      <w:rFonts w:ascii="Arial" w:eastAsia="Times New Roman" w:hAnsi="Arial" w:cs="Times New Roman"/>
      <w:b/>
      <w:bCs/>
      <w:sz w:val="28"/>
      <w:szCs w:val="20"/>
      <w:lang w:eastAsia="es-ES"/>
    </w:rPr>
  </w:style>
  <w:style w:type="paragraph" w:customStyle="1" w:styleId="SuggestedContent">
    <w:name w:val="Suggested Content"/>
    <w:basedOn w:val="Normal"/>
    <w:next w:val="Textoindependiente"/>
    <w:rsid w:val="00435FAF"/>
    <w:pPr>
      <w:pBdr>
        <w:top w:val="single" w:sz="6" w:space="1" w:color="0000FF"/>
        <w:left w:val="single" w:sz="6" w:space="1" w:color="0000FF"/>
        <w:bottom w:val="single" w:sz="6" w:space="1" w:color="0000FF"/>
        <w:right w:val="single" w:sz="6" w:space="1" w:color="0000FF"/>
      </w:pBdr>
      <w:overflowPunct w:val="0"/>
      <w:autoSpaceDE w:val="0"/>
      <w:autoSpaceDN w:val="0"/>
      <w:adjustRightInd w:val="0"/>
      <w:spacing w:before="60" w:after="60"/>
      <w:ind w:left="425"/>
      <w:jc w:val="both"/>
      <w:textAlignment w:val="baseline"/>
    </w:pPr>
    <w:rPr>
      <w:rFonts w:ascii="Times New Roman" w:eastAsia="Times New Roman" w:hAnsi="Times New Roman" w:cs="Times New Roman"/>
      <w:color w:val="0000FF"/>
      <w:sz w:val="20"/>
      <w:szCs w:val="20"/>
      <w:lang w:val="es-ES" w:eastAsia="es-ES"/>
    </w:rPr>
  </w:style>
  <w:style w:type="paragraph" w:customStyle="1" w:styleId="Cabeceratabla">
    <w:name w:val="Cabecera tabla"/>
    <w:basedOn w:val="Normal"/>
    <w:autoRedefine/>
    <w:rsid w:val="00502669"/>
    <w:pPr>
      <w:spacing w:before="60" w:after="0"/>
      <w:jc w:val="center"/>
    </w:pPr>
    <w:rPr>
      <w:rFonts w:ascii="Helvetica 55" w:eastAsia="Times New Roman" w:hAnsi="Helvetica 55" w:cs="Times New Roman"/>
      <w:b/>
      <w:color w:val="FF0000"/>
      <w:sz w:val="16"/>
      <w:szCs w:val="16"/>
      <w:lang w:eastAsia="es-ES"/>
    </w:rPr>
  </w:style>
  <w:style w:type="paragraph" w:styleId="Revisin">
    <w:name w:val="Revision"/>
    <w:hidden/>
    <w:uiPriority w:val="99"/>
    <w:semiHidden/>
    <w:rsid w:val="00502669"/>
    <w:pPr>
      <w:spacing w:after="0"/>
    </w:pPr>
  </w:style>
  <w:style w:type="character" w:styleId="Mencinsinresolver">
    <w:name w:val="Unresolved Mention"/>
    <w:basedOn w:val="Fuentedeprrafopredeter"/>
    <w:uiPriority w:val="99"/>
    <w:semiHidden/>
    <w:unhideWhenUsed/>
    <w:rsid w:val="0078311D"/>
    <w:rPr>
      <w:color w:val="605E5C"/>
      <w:shd w:val="clear" w:color="auto" w:fill="E1DFDD"/>
    </w:rPr>
  </w:style>
  <w:style w:type="character" w:customStyle="1" w:styleId="EncabezadoCar">
    <w:name w:val="Encabezado Car"/>
    <w:basedOn w:val="Fuentedeprrafopredeter"/>
    <w:link w:val="Encabezado"/>
    <w:uiPriority w:val="99"/>
    <w:rsid w:val="008565D8"/>
    <w:rPr>
      <w:rFonts w:ascii="Times New Roman" w:hAnsi="Times New Roman"/>
      <w:sz w:val="24"/>
    </w:rPr>
  </w:style>
  <w:style w:type="table" w:styleId="Tablaconcuadrcula1clara">
    <w:name w:val="Grid Table 1 Light"/>
    <w:basedOn w:val="Tablanormal"/>
    <w:uiPriority w:val="46"/>
    <w:rsid w:val="004B3C7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4270">
      <w:bodyDiv w:val="1"/>
      <w:marLeft w:val="0"/>
      <w:marRight w:val="0"/>
      <w:marTop w:val="0"/>
      <w:marBottom w:val="0"/>
      <w:divBdr>
        <w:top w:val="none" w:sz="0" w:space="0" w:color="auto"/>
        <w:left w:val="none" w:sz="0" w:space="0" w:color="auto"/>
        <w:bottom w:val="none" w:sz="0" w:space="0" w:color="auto"/>
        <w:right w:val="none" w:sz="0" w:space="0" w:color="auto"/>
      </w:divBdr>
    </w:div>
    <w:div w:id="43139276">
      <w:bodyDiv w:val="1"/>
      <w:marLeft w:val="0"/>
      <w:marRight w:val="0"/>
      <w:marTop w:val="0"/>
      <w:marBottom w:val="0"/>
      <w:divBdr>
        <w:top w:val="none" w:sz="0" w:space="0" w:color="auto"/>
        <w:left w:val="none" w:sz="0" w:space="0" w:color="auto"/>
        <w:bottom w:val="none" w:sz="0" w:space="0" w:color="auto"/>
        <w:right w:val="none" w:sz="0" w:space="0" w:color="auto"/>
      </w:divBdr>
    </w:div>
    <w:div w:id="64228132">
      <w:bodyDiv w:val="1"/>
      <w:marLeft w:val="0"/>
      <w:marRight w:val="0"/>
      <w:marTop w:val="0"/>
      <w:marBottom w:val="0"/>
      <w:divBdr>
        <w:top w:val="none" w:sz="0" w:space="0" w:color="auto"/>
        <w:left w:val="none" w:sz="0" w:space="0" w:color="auto"/>
        <w:bottom w:val="none" w:sz="0" w:space="0" w:color="auto"/>
        <w:right w:val="none" w:sz="0" w:space="0" w:color="auto"/>
      </w:divBdr>
    </w:div>
    <w:div w:id="66802046">
      <w:bodyDiv w:val="1"/>
      <w:marLeft w:val="0"/>
      <w:marRight w:val="0"/>
      <w:marTop w:val="0"/>
      <w:marBottom w:val="0"/>
      <w:divBdr>
        <w:top w:val="none" w:sz="0" w:space="0" w:color="auto"/>
        <w:left w:val="none" w:sz="0" w:space="0" w:color="auto"/>
        <w:bottom w:val="none" w:sz="0" w:space="0" w:color="auto"/>
        <w:right w:val="none" w:sz="0" w:space="0" w:color="auto"/>
      </w:divBdr>
    </w:div>
    <w:div w:id="73481441">
      <w:bodyDiv w:val="1"/>
      <w:marLeft w:val="0"/>
      <w:marRight w:val="0"/>
      <w:marTop w:val="0"/>
      <w:marBottom w:val="0"/>
      <w:divBdr>
        <w:top w:val="none" w:sz="0" w:space="0" w:color="auto"/>
        <w:left w:val="none" w:sz="0" w:space="0" w:color="auto"/>
        <w:bottom w:val="none" w:sz="0" w:space="0" w:color="auto"/>
        <w:right w:val="none" w:sz="0" w:space="0" w:color="auto"/>
      </w:divBdr>
    </w:div>
    <w:div w:id="113641494">
      <w:bodyDiv w:val="1"/>
      <w:marLeft w:val="0"/>
      <w:marRight w:val="0"/>
      <w:marTop w:val="0"/>
      <w:marBottom w:val="0"/>
      <w:divBdr>
        <w:top w:val="none" w:sz="0" w:space="0" w:color="auto"/>
        <w:left w:val="none" w:sz="0" w:space="0" w:color="auto"/>
        <w:bottom w:val="none" w:sz="0" w:space="0" w:color="auto"/>
        <w:right w:val="none" w:sz="0" w:space="0" w:color="auto"/>
      </w:divBdr>
    </w:div>
    <w:div w:id="119884458">
      <w:bodyDiv w:val="1"/>
      <w:marLeft w:val="0"/>
      <w:marRight w:val="0"/>
      <w:marTop w:val="0"/>
      <w:marBottom w:val="0"/>
      <w:divBdr>
        <w:top w:val="none" w:sz="0" w:space="0" w:color="auto"/>
        <w:left w:val="none" w:sz="0" w:space="0" w:color="auto"/>
        <w:bottom w:val="none" w:sz="0" w:space="0" w:color="auto"/>
        <w:right w:val="none" w:sz="0" w:space="0" w:color="auto"/>
      </w:divBdr>
    </w:div>
    <w:div w:id="133182398">
      <w:bodyDiv w:val="1"/>
      <w:marLeft w:val="0"/>
      <w:marRight w:val="0"/>
      <w:marTop w:val="0"/>
      <w:marBottom w:val="0"/>
      <w:divBdr>
        <w:top w:val="none" w:sz="0" w:space="0" w:color="auto"/>
        <w:left w:val="none" w:sz="0" w:space="0" w:color="auto"/>
        <w:bottom w:val="none" w:sz="0" w:space="0" w:color="auto"/>
        <w:right w:val="none" w:sz="0" w:space="0" w:color="auto"/>
      </w:divBdr>
    </w:div>
    <w:div w:id="198670321">
      <w:bodyDiv w:val="1"/>
      <w:marLeft w:val="0"/>
      <w:marRight w:val="0"/>
      <w:marTop w:val="0"/>
      <w:marBottom w:val="0"/>
      <w:divBdr>
        <w:top w:val="none" w:sz="0" w:space="0" w:color="auto"/>
        <w:left w:val="none" w:sz="0" w:space="0" w:color="auto"/>
        <w:bottom w:val="none" w:sz="0" w:space="0" w:color="auto"/>
        <w:right w:val="none" w:sz="0" w:space="0" w:color="auto"/>
      </w:divBdr>
    </w:div>
    <w:div w:id="206457837">
      <w:bodyDiv w:val="1"/>
      <w:marLeft w:val="0"/>
      <w:marRight w:val="0"/>
      <w:marTop w:val="0"/>
      <w:marBottom w:val="0"/>
      <w:divBdr>
        <w:top w:val="none" w:sz="0" w:space="0" w:color="auto"/>
        <w:left w:val="none" w:sz="0" w:space="0" w:color="auto"/>
        <w:bottom w:val="none" w:sz="0" w:space="0" w:color="auto"/>
        <w:right w:val="none" w:sz="0" w:space="0" w:color="auto"/>
      </w:divBdr>
    </w:div>
    <w:div w:id="217979250">
      <w:bodyDiv w:val="1"/>
      <w:marLeft w:val="0"/>
      <w:marRight w:val="0"/>
      <w:marTop w:val="0"/>
      <w:marBottom w:val="0"/>
      <w:divBdr>
        <w:top w:val="none" w:sz="0" w:space="0" w:color="auto"/>
        <w:left w:val="none" w:sz="0" w:space="0" w:color="auto"/>
        <w:bottom w:val="none" w:sz="0" w:space="0" w:color="auto"/>
        <w:right w:val="none" w:sz="0" w:space="0" w:color="auto"/>
      </w:divBdr>
    </w:div>
    <w:div w:id="226576875">
      <w:bodyDiv w:val="1"/>
      <w:marLeft w:val="0"/>
      <w:marRight w:val="0"/>
      <w:marTop w:val="0"/>
      <w:marBottom w:val="0"/>
      <w:divBdr>
        <w:top w:val="none" w:sz="0" w:space="0" w:color="auto"/>
        <w:left w:val="none" w:sz="0" w:space="0" w:color="auto"/>
        <w:bottom w:val="none" w:sz="0" w:space="0" w:color="auto"/>
        <w:right w:val="none" w:sz="0" w:space="0" w:color="auto"/>
      </w:divBdr>
    </w:div>
    <w:div w:id="234048706">
      <w:bodyDiv w:val="1"/>
      <w:marLeft w:val="0"/>
      <w:marRight w:val="0"/>
      <w:marTop w:val="0"/>
      <w:marBottom w:val="0"/>
      <w:divBdr>
        <w:top w:val="none" w:sz="0" w:space="0" w:color="auto"/>
        <w:left w:val="none" w:sz="0" w:space="0" w:color="auto"/>
        <w:bottom w:val="none" w:sz="0" w:space="0" w:color="auto"/>
        <w:right w:val="none" w:sz="0" w:space="0" w:color="auto"/>
      </w:divBdr>
    </w:div>
    <w:div w:id="261423351">
      <w:bodyDiv w:val="1"/>
      <w:marLeft w:val="0"/>
      <w:marRight w:val="0"/>
      <w:marTop w:val="0"/>
      <w:marBottom w:val="0"/>
      <w:divBdr>
        <w:top w:val="none" w:sz="0" w:space="0" w:color="auto"/>
        <w:left w:val="none" w:sz="0" w:space="0" w:color="auto"/>
        <w:bottom w:val="none" w:sz="0" w:space="0" w:color="auto"/>
        <w:right w:val="none" w:sz="0" w:space="0" w:color="auto"/>
      </w:divBdr>
    </w:div>
    <w:div w:id="303510062">
      <w:bodyDiv w:val="1"/>
      <w:marLeft w:val="0"/>
      <w:marRight w:val="0"/>
      <w:marTop w:val="0"/>
      <w:marBottom w:val="0"/>
      <w:divBdr>
        <w:top w:val="none" w:sz="0" w:space="0" w:color="auto"/>
        <w:left w:val="none" w:sz="0" w:space="0" w:color="auto"/>
        <w:bottom w:val="none" w:sz="0" w:space="0" w:color="auto"/>
        <w:right w:val="none" w:sz="0" w:space="0" w:color="auto"/>
      </w:divBdr>
    </w:div>
    <w:div w:id="318773211">
      <w:bodyDiv w:val="1"/>
      <w:marLeft w:val="0"/>
      <w:marRight w:val="0"/>
      <w:marTop w:val="0"/>
      <w:marBottom w:val="0"/>
      <w:divBdr>
        <w:top w:val="none" w:sz="0" w:space="0" w:color="auto"/>
        <w:left w:val="none" w:sz="0" w:space="0" w:color="auto"/>
        <w:bottom w:val="none" w:sz="0" w:space="0" w:color="auto"/>
        <w:right w:val="none" w:sz="0" w:space="0" w:color="auto"/>
      </w:divBdr>
    </w:div>
    <w:div w:id="342822181">
      <w:bodyDiv w:val="1"/>
      <w:marLeft w:val="0"/>
      <w:marRight w:val="0"/>
      <w:marTop w:val="0"/>
      <w:marBottom w:val="0"/>
      <w:divBdr>
        <w:top w:val="none" w:sz="0" w:space="0" w:color="auto"/>
        <w:left w:val="none" w:sz="0" w:space="0" w:color="auto"/>
        <w:bottom w:val="none" w:sz="0" w:space="0" w:color="auto"/>
        <w:right w:val="none" w:sz="0" w:space="0" w:color="auto"/>
      </w:divBdr>
    </w:div>
    <w:div w:id="350104248">
      <w:bodyDiv w:val="1"/>
      <w:marLeft w:val="0"/>
      <w:marRight w:val="0"/>
      <w:marTop w:val="0"/>
      <w:marBottom w:val="0"/>
      <w:divBdr>
        <w:top w:val="none" w:sz="0" w:space="0" w:color="auto"/>
        <w:left w:val="none" w:sz="0" w:space="0" w:color="auto"/>
        <w:bottom w:val="none" w:sz="0" w:space="0" w:color="auto"/>
        <w:right w:val="none" w:sz="0" w:space="0" w:color="auto"/>
      </w:divBdr>
    </w:div>
    <w:div w:id="379475118">
      <w:bodyDiv w:val="1"/>
      <w:marLeft w:val="0"/>
      <w:marRight w:val="0"/>
      <w:marTop w:val="0"/>
      <w:marBottom w:val="0"/>
      <w:divBdr>
        <w:top w:val="none" w:sz="0" w:space="0" w:color="auto"/>
        <w:left w:val="none" w:sz="0" w:space="0" w:color="auto"/>
        <w:bottom w:val="none" w:sz="0" w:space="0" w:color="auto"/>
        <w:right w:val="none" w:sz="0" w:space="0" w:color="auto"/>
      </w:divBdr>
    </w:div>
    <w:div w:id="389161346">
      <w:bodyDiv w:val="1"/>
      <w:marLeft w:val="0"/>
      <w:marRight w:val="0"/>
      <w:marTop w:val="0"/>
      <w:marBottom w:val="0"/>
      <w:divBdr>
        <w:top w:val="none" w:sz="0" w:space="0" w:color="auto"/>
        <w:left w:val="none" w:sz="0" w:space="0" w:color="auto"/>
        <w:bottom w:val="none" w:sz="0" w:space="0" w:color="auto"/>
        <w:right w:val="none" w:sz="0" w:space="0" w:color="auto"/>
      </w:divBdr>
    </w:div>
    <w:div w:id="403995936">
      <w:bodyDiv w:val="1"/>
      <w:marLeft w:val="0"/>
      <w:marRight w:val="0"/>
      <w:marTop w:val="0"/>
      <w:marBottom w:val="0"/>
      <w:divBdr>
        <w:top w:val="none" w:sz="0" w:space="0" w:color="auto"/>
        <w:left w:val="none" w:sz="0" w:space="0" w:color="auto"/>
        <w:bottom w:val="none" w:sz="0" w:space="0" w:color="auto"/>
        <w:right w:val="none" w:sz="0" w:space="0" w:color="auto"/>
      </w:divBdr>
    </w:div>
    <w:div w:id="405997321">
      <w:bodyDiv w:val="1"/>
      <w:marLeft w:val="0"/>
      <w:marRight w:val="0"/>
      <w:marTop w:val="0"/>
      <w:marBottom w:val="0"/>
      <w:divBdr>
        <w:top w:val="none" w:sz="0" w:space="0" w:color="auto"/>
        <w:left w:val="none" w:sz="0" w:space="0" w:color="auto"/>
        <w:bottom w:val="none" w:sz="0" w:space="0" w:color="auto"/>
        <w:right w:val="none" w:sz="0" w:space="0" w:color="auto"/>
      </w:divBdr>
    </w:div>
    <w:div w:id="421415605">
      <w:bodyDiv w:val="1"/>
      <w:marLeft w:val="0"/>
      <w:marRight w:val="0"/>
      <w:marTop w:val="0"/>
      <w:marBottom w:val="0"/>
      <w:divBdr>
        <w:top w:val="none" w:sz="0" w:space="0" w:color="auto"/>
        <w:left w:val="none" w:sz="0" w:space="0" w:color="auto"/>
        <w:bottom w:val="none" w:sz="0" w:space="0" w:color="auto"/>
        <w:right w:val="none" w:sz="0" w:space="0" w:color="auto"/>
      </w:divBdr>
    </w:div>
    <w:div w:id="428475599">
      <w:bodyDiv w:val="1"/>
      <w:marLeft w:val="0"/>
      <w:marRight w:val="0"/>
      <w:marTop w:val="0"/>
      <w:marBottom w:val="0"/>
      <w:divBdr>
        <w:top w:val="none" w:sz="0" w:space="0" w:color="auto"/>
        <w:left w:val="none" w:sz="0" w:space="0" w:color="auto"/>
        <w:bottom w:val="none" w:sz="0" w:space="0" w:color="auto"/>
        <w:right w:val="none" w:sz="0" w:space="0" w:color="auto"/>
      </w:divBdr>
    </w:div>
    <w:div w:id="436676212">
      <w:bodyDiv w:val="1"/>
      <w:marLeft w:val="0"/>
      <w:marRight w:val="0"/>
      <w:marTop w:val="0"/>
      <w:marBottom w:val="0"/>
      <w:divBdr>
        <w:top w:val="none" w:sz="0" w:space="0" w:color="auto"/>
        <w:left w:val="none" w:sz="0" w:space="0" w:color="auto"/>
        <w:bottom w:val="none" w:sz="0" w:space="0" w:color="auto"/>
        <w:right w:val="none" w:sz="0" w:space="0" w:color="auto"/>
      </w:divBdr>
    </w:div>
    <w:div w:id="458574453">
      <w:bodyDiv w:val="1"/>
      <w:marLeft w:val="0"/>
      <w:marRight w:val="0"/>
      <w:marTop w:val="0"/>
      <w:marBottom w:val="0"/>
      <w:divBdr>
        <w:top w:val="none" w:sz="0" w:space="0" w:color="auto"/>
        <w:left w:val="none" w:sz="0" w:space="0" w:color="auto"/>
        <w:bottom w:val="none" w:sz="0" w:space="0" w:color="auto"/>
        <w:right w:val="none" w:sz="0" w:space="0" w:color="auto"/>
      </w:divBdr>
    </w:div>
    <w:div w:id="491458439">
      <w:bodyDiv w:val="1"/>
      <w:marLeft w:val="0"/>
      <w:marRight w:val="0"/>
      <w:marTop w:val="0"/>
      <w:marBottom w:val="0"/>
      <w:divBdr>
        <w:top w:val="none" w:sz="0" w:space="0" w:color="auto"/>
        <w:left w:val="none" w:sz="0" w:space="0" w:color="auto"/>
        <w:bottom w:val="none" w:sz="0" w:space="0" w:color="auto"/>
        <w:right w:val="none" w:sz="0" w:space="0" w:color="auto"/>
      </w:divBdr>
    </w:div>
    <w:div w:id="533885214">
      <w:bodyDiv w:val="1"/>
      <w:marLeft w:val="0"/>
      <w:marRight w:val="0"/>
      <w:marTop w:val="0"/>
      <w:marBottom w:val="0"/>
      <w:divBdr>
        <w:top w:val="none" w:sz="0" w:space="0" w:color="auto"/>
        <w:left w:val="none" w:sz="0" w:space="0" w:color="auto"/>
        <w:bottom w:val="none" w:sz="0" w:space="0" w:color="auto"/>
        <w:right w:val="none" w:sz="0" w:space="0" w:color="auto"/>
      </w:divBdr>
    </w:div>
    <w:div w:id="569460919">
      <w:bodyDiv w:val="1"/>
      <w:marLeft w:val="0"/>
      <w:marRight w:val="0"/>
      <w:marTop w:val="0"/>
      <w:marBottom w:val="0"/>
      <w:divBdr>
        <w:top w:val="none" w:sz="0" w:space="0" w:color="auto"/>
        <w:left w:val="none" w:sz="0" w:space="0" w:color="auto"/>
        <w:bottom w:val="none" w:sz="0" w:space="0" w:color="auto"/>
        <w:right w:val="none" w:sz="0" w:space="0" w:color="auto"/>
      </w:divBdr>
    </w:div>
    <w:div w:id="572545996">
      <w:bodyDiv w:val="1"/>
      <w:marLeft w:val="0"/>
      <w:marRight w:val="0"/>
      <w:marTop w:val="0"/>
      <w:marBottom w:val="0"/>
      <w:divBdr>
        <w:top w:val="none" w:sz="0" w:space="0" w:color="auto"/>
        <w:left w:val="none" w:sz="0" w:space="0" w:color="auto"/>
        <w:bottom w:val="none" w:sz="0" w:space="0" w:color="auto"/>
        <w:right w:val="none" w:sz="0" w:space="0" w:color="auto"/>
      </w:divBdr>
    </w:div>
    <w:div w:id="594749203">
      <w:bodyDiv w:val="1"/>
      <w:marLeft w:val="0"/>
      <w:marRight w:val="0"/>
      <w:marTop w:val="0"/>
      <w:marBottom w:val="0"/>
      <w:divBdr>
        <w:top w:val="none" w:sz="0" w:space="0" w:color="auto"/>
        <w:left w:val="none" w:sz="0" w:space="0" w:color="auto"/>
        <w:bottom w:val="none" w:sz="0" w:space="0" w:color="auto"/>
        <w:right w:val="none" w:sz="0" w:space="0" w:color="auto"/>
      </w:divBdr>
    </w:div>
    <w:div w:id="595793598">
      <w:bodyDiv w:val="1"/>
      <w:marLeft w:val="0"/>
      <w:marRight w:val="0"/>
      <w:marTop w:val="0"/>
      <w:marBottom w:val="0"/>
      <w:divBdr>
        <w:top w:val="none" w:sz="0" w:space="0" w:color="auto"/>
        <w:left w:val="none" w:sz="0" w:space="0" w:color="auto"/>
        <w:bottom w:val="none" w:sz="0" w:space="0" w:color="auto"/>
        <w:right w:val="none" w:sz="0" w:space="0" w:color="auto"/>
      </w:divBdr>
    </w:div>
    <w:div w:id="595945831">
      <w:bodyDiv w:val="1"/>
      <w:marLeft w:val="0"/>
      <w:marRight w:val="0"/>
      <w:marTop w:val="0"/>
      <w:marBottom w:val="0"/>
      <w:divBdr>
        <w:top w:val="none" w:sz="0" w:space="0" w:color="auto"/>
        <w:left w:val="none" w:sz="0" w:space="0" w:color="auto"/>
        <w:bottom w:val="none" w:sz="0" w:space="0" w:color="auto"/>
        <w:right w:val="none" w:sz="0" w:space="0" w:color="auto"/>
      </w:divBdr>
    </w:div>
    <w:div w:id="600063830">
      <w:bodyDiv w:val="1"/>
      <w:marLeft w:val="0"/>
      <w:marRight w:val="0"/>
      <w:marTop w:val="0"/>
      <w:marBottom w:val="0"/>
      <w:divBdr>
        <w:top w:val="none" w:sz="0" w:space="0" w:color="auto"/>
        <w:left w:val="none" w:sz="0" w:space="0" w:color="auto"/>
        <w:bottom w:val="none" w:sz="0" w:space="0" w:color="auto"/>
        <w:right w:val="none" w:sz="0" w:space="0" w:color="auto"/>
      </w:divBdr>
    </w:div>
    <w:div w:id="609973282">
      <w:bodyDiv w:val="1"/>
      <w:marLeft w:val="0"/>
      <w:marRight w:val="0"/>
      <w:marTop w:val="0"/>
      <w:marBottom w:val="0"/>
      <w:divBdr>
        <w:top w:val="none" w:sz="0" w:space="0" w:color="auto"/>
        <w:left w:val="none" w:sz="0" w:space="0" w:color="auto"/>
        <w:bottom w:val="none" w:sz="0" w:space="0" w:color="auto"/>
        <w:right w:val="none" w:sz="0" w:space="0" w:color="auto"/>
      </w:divBdr>
    </w:div>
    <w:div w:id="614676065">
      <w:bodyDiv w:val="1"/>
      <w:marLeft w:val="0"/>
      <w:marRight w:val="0"/>
      <w:marTop w:val="0"/>
      <w:marBottom w:val="0"/>
      <w:divBdr>
        <w:top w:val="none" w:sz="0" w:space="0" w:color="auto"/>
        <w:left w:val="none" w:sz="0" w:space="0" w:color="auto"/>
        <w:bottom w:val="none" w:sz="0" w:space="0" w:color="auto"/>
        <w:right w:val="none" w:sz="0" w:space="0" w:color="auto"/>
      </w:divBdr>
    </w:div>
    <w:div w:id="620654782">
      <w:bodyDiv w:val="1"/>
      <w:marLeft w:val="0"/>
      <w:marRight w:val="0"/>
      <w:marTop w:val="0"/>
      <w:marBottom w:val="0"/>
      <w:divBdr>
        <w:top w:val="none" w:sz="0" w:space="0" w:color="auto"/>
        <w:left w:val="none" w:sz="0" w:space="0" w:color="auto"/>
        <w:bottom w:val="none" w:sz="0" w:space="0" w:color="auto"/>
        <w:right w:val="none" w:sz="0" w:space="0" w:color="auto"/>
      </w:divBdr>
    </w:div>
    <w:div w:id="629828454">
      <w:bodyDiv w:val="1"/>
      <w:marLeft w:val="0"/>
      <w:marRight w:val="0"/>
      <w:marTop w:val="0"/>
      <w:marBottom w:val="0"/>
      <w:divBdr>
        <w:top w:val="none" w:sz="0" w:space="0" w:color="auto"/>
        <w:left w:val="none" w:sz="0" w:space="0" w:color="auto"/>
        <w:bottom w:val="none" w:sz="0" w:space="0" w:color="auto"/>
        <w:right w:val="none" w:sz="0" w:space="0" w:color="auto"/>
      </w:divBdr>
    </w:div>
    <w:div w:id="637732101">
      <w:bodyDiv w:val="1"/>
      <w:marLeft w:val="0"/>
      <w:marRight w:val="0"/>
      <w:marTop w:val="0"/>
      <w:marBottom w:val="0"/>
      <w:divBdr>
        <w:top w:val="none" w:sz="0" w:space="0" w:color="auto"/>
        <w:left w:val="none" w:sz="0" w:space="0" w:color="auto"/>
        <w:bottom w:val="none" w:sz="0" w:space="0" w:color="auto"/>
        <w:right w:val="none" w:sz="0" w:space="0" w:color="auto"/>
      </w:divBdr>
    </w:div>
    <w:div w:id="647898773">
      <w:bodyDiv w:val="1"/>
      <w:marLeft w:val="0"/>
      <w:marRight w:val="0"/>
      <w:marTop w:val="0"/>
      <w:marBottom w:val="0"/>
      <w:divBdr>
        <w:top w:val="none" w:sz="0" w:space="0" w:color="auto"/>
        <w:left w:val="none" w:sz="0" w:space="0" w:color="auto"/>
        <w:bottom w:val="none" w:sz="0" w:space="0" w:color="auto"/>
        <w:right w:val="none" w:sz="0" w:space="0" w:color="auto"/>
      </w:divBdr>
    </w:div>
    <w:div w:id="674499804">
      <w:bodyDiv w:val="1"/>
      <w:marLeft w:val="0"/>
      <w:marRight w:val="0"/>
      <w:marTop w:val="0"/>
      <w:marBottom w:val="0"/>
      <w:divBdr>
        <w:top w:val="none" w:sz="0" w:space="0" w:color="auto"/>
        <w:left w:val="none" w:sz="0" w:space="0" w:color="auto"/>
        <w:bottom w:val="none" w:sz="0" w:space="0" w:color="auto"/>
        <w:right w:val="none" w:sz="0" w:space="0" w:color="auto"/>
      </w:divBdr>
    </w:div>
    <w:div w:id="731660769">
      <w:bodyDiv w:val="1"/>
      <w:marLeft w:val="0"/>
      <w:marRight w:val="0"/>
      <w:marTop w:val="0"/>
      <w:marBottom w:val="0"/>
      <w:divBdr>
        <w:top w:val="none" w:sz="0" w:space="0" w:color="auto"/>
        <w:left w:val="none" w:sz="0" w:space="0" w:color="auto"/>
        <w:bottom w:val="none" w:sz="0" w:space="0" w:color="auto"/>
        <w:right w:val="none" w:sz="0" w:space="0" w:color="auto"/>
      </w:divBdr>
    </w:div>
    <w:div w:id="746079645">
      <w:bodyDiv w:val="1"/>
      <w:marLeft w:val="0"/>
      <w:marRight w:val="0"/>
      <w:marTop w:val="0"/>
      <w:marBottom w:val="0"/>
      <w:divBdr>
        <w:top w:val="none" w:sz="0" w:space="0" w:color="auto"/>
        <w:left w:val="none" w:sz="0" w:space="0" w:color="auto"/>
        <w:bottom w:val="none" w:sz="0" w:space="0" w:color="auto"/>
        <w:right w:val="none" w:sz="0" w:space="0" w:color="auto"/>
      </w:divBdr>
    </w:div>
    <w:div w:id="772408150">
      <w:bodyDiv w:val="1"/>
      <w:marLeft w:val="0"/>
      <w:marRight w:val="0"/>
      <w:marTop w:val="0"/>
      <w:marBottom w:val="0"/>
      <w:divBdr>
        <w:top w:val="none" w:sz="0" w:space="0" w:color="auto"/>
        <w:left w:val="none" w:sz="0" w:space="0" w:color="auto"/>
        <w:bottom w:val="none" w:sz="0" w:space="0" w:color="auto"/>
        <w:right w:val="none" w:sz="0" w:space="0" w:color="auto"/>
      </w:divBdr>
    </w:div>
    <w:div w:id="789976815">
      <w:bodyDiv w:val="1"/>
      <w:marLeft w:val="0"/>
      <w:marRight w:val="0"/>
      <w:marTop w:val="0"/>
      <w:marBottom w:val="0"/>
      <w:divBdr>
        <w:top w:val="none" w:sz="0" w:space="0" w:color="auto"/>
        <w:left w:val="none" w:sz="0" w:space="0" w:color="auto"/>
        <w:bottom w:val="none" w:sz="0" w:space="0" w:color="auto"/>
        <w:right w:val="none" w:sz="0" w:space="0" w:color="auto"/>
      </w:divBdr>
    </w:div>
    <w:div w:id="791368215">
      <w:bodyDiv w:val="1"/>
      <w:marLeft w:val="0"/>
      <w:marRight w:val="0"/>
      <w:marTop w:val="0"/>
      <w:marBottom w:val="0"/>
      <w:divBdr>
        <w:top w:val="none" w:sz="0" w:space="0" w:color="auto"/>
        <w:left w:val="none" w:sz="0" w:space="0" w:color="auto"/>
        <w:bottom w:val="none" w:sz="0" w:space="0" w:color="auto"/>
        <w:right w:val="none" w:sz="0" w:space="0" w:color="auto"/>
      </w:divBdr>
    </w:div>
    <w:div w:id="801464503">
      <w:bodyDiv w:val="1"/>
      <w:marLeft w:val="0"/>
      <w:marRight w:val="0"/>
      <w:marTop w:val="0"/>
      <w:marBottom w:val="0"/>
      <w:divBdr>
        <w:top w:val="none" w:sz="0" w:space="0" w:color="auto"/>
        <w:left w:val="none" w:sz="0" w:space="0" w:color="auto"/>
        <w:bottom w:val="none" w:sz="0" w:space="0" w:color="auto"/>
        <w:right w:val="none" w:sz="0" w:space="0" w:color="auto"/>
      </w:divBdr>
    </w:div>
    <w:div w:id="801506858">
      <w:bodyDiv w:val="1"/>
      <w:marLeft w:val="0"/>
      <w:marRight w:val="0"/>
      <w:marTop w:val="0"/>
      <w:marBottom w:val="0"/>
      <w:divBdr>
        <w:top w:val="none" w:sz="0" w:space="0" w:color="auto"/>
        <w:left w:val="none" w:sz="0" w:space="0" w:color="auto"/>
        <w:bottom w:val="none" w:sz="0" w:space="0" w:color="auto"/>
        <w:right w:val="none" w:sz="0" w:space="0" w:color="auto"/>
      </w:divBdr>
    </w:div>
    <w:div w:id="802190141">
      <w:bodyDiv w:val="1"/>
      <w:marLeft w:val="0"/>
      <w:marRight w:val="0"/>
      <w:marTop w:val="0"/>
      <w:marBottom w:val="0"/>
      <w:divBdr>
        <w:top w:val="none" w:sz="0" w:space="0" w:color="auto"/>
        <w:left w:val="none" w:sz="0" w:space="0" w:color="auto"/>
        <w:bottom w:val="none" w:sz="0" w:space="0" w:color="auto"/>
        <w:right w:val="none" w:sz="0" w:space="0" w:color="auto"/>
      </w:divBdr>
    </w:div>
    <w:div w:id="809596157">
      <w:bodyDiv w:val="1"/>
      <w:marLeft w:val="0"/>
      <w:marRight w:val="0"/>
      <w:marTop w:val="0"/>
      <w:marBottom w:val="0"/>
      <w:divBdr>
        <w:top w:val="none" w:sz="0" w:space="0" w:color="auto"/>
        <w:left w:val="none" w:sz="0" w:space="0" w:color="auto"/>
        <w:bottom w:val="none" w:sz="0" w:space="0" w:color="auto"/>
        <w:right w:val="none" w:sz="0" w:space="0" w:color="auto"/>
      </w:divBdr>
    </w:div>
    <w:div w:id="828406584">
      <w:bodyDiv w:val="1"/>
      <w:marLeft w:val="0"/>
      <w:marRight w:val="0"/>
      <w:marTop w:val="0"/>
      <w:marBottom w:val="0"/>
      <w:divBdr>
        <w:top w:val="none" w:sz="0" w:space="0" w:color="auto"/>
        <w:left w:val="none" w:sz="0" w:space="0" w:color="auto"/>
        <w:bottom w:val="none" w:sz="0" w:space="0" w:color="auto"/>
        <w:right w:val="none" w:sz="0" w:space="0" w:color="auto"/>
      </w:divBdr>
    </w:div>
    <w:div w:id="839852895">
      <w:bodyDiv w:val="1"/>
      <w:marLeft w:val="0"/>
      <w:marRight w:val="0"/>
      <w:marTop w:val="0"/>
      <w:marBottom w:val="0"/>
      <w:divBdr>
        <w:top w:val="none" w:sz="0" w:space="0" w:color="auto"/>
        <w:left w:val="none" w:sz="0" w:space="0" w:color="auto"/>
        <w:bottom w:val="none" w:sz="0" w:space="0" w:color="auto"/>
        <w:right w:val="none" w:sz="0" w:space="0" w:color="auto"/>
      </w:divBdr>
    </w:div>
    <w:div w:id="840970885">
      <w:bodyDiv w:val="1"/>
      <w:marLeft w:val="0"/>
      <w:marRight w:val="0"/>
      <w:marTop w:val="0"/>
      <w:marBottom w:val="0"/>
      <w:divBdr>
        <w:top w:val="none" w:sz="0" w:space="0" w:color="auto"/>
        <w:left w:val="none" w:sz="0" w:space="0" w:color="auto"/>
        <w:bottom w:val="none" w:sz="0" w:space="0" w:color="auto"/>
        <w:right w:val="none" w:sz="0" w:space="0" w:color="auto"/>
      </w:divBdr>
    </w:div>
    <w:div w:id="857083342">
      <w:bodyDiv w:val="1"/>
      <w:marLeft w:val="0"/>
      <w:marRight w:val="0"/>
      <w:marTop w:val="0"/>
      <w:marBottom w:val="0"/>
      <w:divBdr>
        <w:top w:val="none" w:sz="0" w:space="0" w:color="auto"/>
        <w:left w:val="none" w:sz="0" w:space="0" w:color="auto"/>
        <w:bottom w:val="none" w:sz="0" w:space="0" w:color="auto"/>
        <w:right w:val="none" w:sz="0" w:space="0" w:color="auto"/>
      </w:divBdr>
    </w:div>
    <w:div w:id="886375306">
      <w:bodyDiv w:val="1"/>
      <w:marLeft w:val="0"/>
      <w:marRight w:val="0"/>
      <w:marTop w:val="0"/>
      <w:marBottom w:val="0"/>
      <w:divBdr>
        <w:top w:val="none" w:sz="0" w:space="0" w:color="auto"/>
        <w:left w:val="none" w:sz="0" w:space="0" w:color="auto"/>
        <w:bottom w:val="none" w:sz="0" w:space="0" w:color="auto"/>
        <w:right w:val="none" w:sz="0" w:space="0" w:color="auto"/>
      </w:divBdr>
    </w:div>
    <w:div w:id="886838325">
      <w:bodyDiv w:val="1"/>
      <w:marLeft w:val="0"/>
      <w:marRight w:val="0"/>
      <w:marTop w:val="0"/>
      <w:marBottom w:val="0"/>
      <w:divBdr>
        <w:top w:val="none" w:sz="0" w:space="0" w:color="auto"/>
        <w:left w:val="none" w:sz="0" w:space="0" w:color="auto"/>
        <w:bottom w:val="none" w:sz="0" w:space="0" w:color="auto"/>
        <w:right w:val="none" w:sz="0" w:space="0" w:color="auto"/>
      </w:divBdr>
    </w:div>
    <w:div w:id="913661443">
      <w:bodyDiv w:val="1"/>
      <w:marLeft w:val="0"/>
      <w:marRight w:val="0"/>
      <w:marTop w:val="0"/>
      <w:marBottom w:val="0"/>
      <w:divBdr>
        <w:top w:val="none" w:sz="0" w:space="0" w:color="auto"/>
        <w:left w:val="none" w:sz="0" w:space="0" w:color="auto"/>
        <w:bottom w:val="none" w:sz="0" w:space="0" w:color="auto"/>
        <w:right w:val="none" w:sz="0" w:space="0" w:color="auto"/>
      </w:divBdr>
    </w:div>
    <w:div w:id="926500960">
      <w:bodyDiv w:val="1"/>
      <w:marLeft w:val="0"/>
      <w:marRight w:val="0"/>
      <w:marTop w:val="0"/>
      <w:marBottom w:val="0"/>
      <w:divBdr>
        <w:top w:val="none" w:sz="0" w:space="0" w:color="auto"/>
        <w:left w:val="none" w:sz="0" w:space="0" w:color="auto"/>
        <w:bottom w:val="none" w:sz="0" w:space="0" w:color="auto"/>
        <w:right w:val="none" w:sz="0" w:space="0" w:color="auto"/>
      </w:divBdr>
    </w:div>
    <w:div w:id="931163937">
      <w:bodyDiv w:val="1"/>
      <w:marLeft w:val="0"/>
      <w:marRight w:val="0"/>
      <w:marTop w:val="0"/>
      <w:marBottom w:val="0"/>
      <w:divBdr>
        <w:top w:val="none" w:sz="0" w:space="0" w:color="auto"/>
        <w:left w:val="none" w:sz="0" w:space="0" w:color="auto"/>
        <w:bottom w:val="none" w:sz="0" w:space="0" w:color="auto"/>
        <w:right w:val="none" w:sz="0" w:space="0" w:color="auto"/>
      </w:divBdr>
    </w:div>
    <w:div w:id="944725335">
      <w:bodyDiv w:val="1"/>
      <w:marLeft w:val="0"/>
      <w:marRight w:val="0"/>
      <w:marTop w:val="0"/>
      <w:marBottom w:val="0"/>
      <w:divBdr>
        <w:top w:val="none" w:sz="0" w:space="0" w:color="auto"/>
        <w:left w:val="none" w:sz="0" w:space="0" w:color="auto"/>
        <w:bottom w:val="none" w:sz="0" w:space="0" w:color="auto"/>
        <w:right w:val="none" w:sz="0" w:space="0" w:color="auto"/>
      </w:divBdr>
    </w:div>
    <w:div w:id="958075689">
      <w:bodyDiv w:val="1"/>
      <w:marLeft w:val="0"/>
      <w:marRight w:val="0"/>
      <w:marTop w:val="0"/>
      <w:marBottom w:val="0"/>
      <w:divBdr>
        <w:top w:val="none" w:sz="0" w:space="0" w:color="auto"/>
        <w:left w:val="none" w:sz="0" w:space="0" w:color="auto"/>
        <w:bottom w:val="none" w:sz="0" w:space="0" w:color="auto"/>
        <w:right w:val="none" w:sz="0" w:space="0" w:color="auto"/>
      </w:divBdr>
    </w:div>
    <w:div w:id="959340082">
      <w:bodyDiv w:val="1"/>
      <w:marLeft w:val="0"/>
      <w:marRight w:val="0"/>
      <w:marTop w:val="0"/>
      <w:marBottom w:val="0"/>
      <w:divBdr>
        <w:top w:val="none" w:sz="0" w:space="0" w:color="auto"/>
        <w:left w:val="none" w:sz="0" w:space="0" w:color="auto"/>
        <w:bottom w:val="none" w:sz="0" w:space="0" w:color="auto"/>
        <w:right w:val="none" w:sz="0" w:space="0" w:color="auto"/>
      </w:divBdr>
    </w:div>
    <w:div w:id="982348206">
      <w:bodyDiv w:val="1"/>
      <w:marLeft w:val="0"/>
      <w:marRight w:val="0"/>
      <w:marTop w:val="0"/>
      <w:marBottom w:val="0"/>
      <w:divBdr>
        <w:top w:val="none" w:sz="0" w:space="0" w:color="auto"/>
        <w:left w:val="none" w:sz="0" w:space="0" w:color="auto"/>
        <w:bottom w:val="none" w:sz="0" w:space="0" w:color="auto"/>
        <w:right w:val="none" w:sz="0" w:space="0" w:color="auto"/>
      </w:divBdr>
    </w:div>
    <w:div w:id="987326831">
      <w:bodyDiv w:val="1"/>
      <w:marLeft w:val="0"/>
      <w:marRight w:val="0"/>
      <w:marTop w:val="0"/>
      <w:marBottom w:val="0"/>
      <w:divBdr>
        <w:top w:val="none" w:sz="0" w:space="0" w:color="auto"/>
        <w:left w:val="none" w:sz="0" w:space="0" w:color="auto"/>
        <w:bottom w:val="none" w:sz="0" w:space="0" w:color="auto"/>
        <w:right w:val="none" w:sz="0" w:space="0" w:color="auto"/>
      </w:divBdr>
    </w:div>
    <w:div w:id="1015032047">
      <w:bodyDiv w:val="1"/>
      <w:marLeft w:val="0"/>
      <w:marRight w:val="0"/>
      <w:marTop w:val="0"/>
      <w:marBottom w:val="0"/>
      <w:divBdr>
        <w:top w:val="none" w:sz="0" w:space="0" w:color="auto"/>
        <w:left w:val="none" w:sz="0" w:space="0" w:color="auto"/>
        <w:bottom w:val="none" w:sz="0" w:space="0" w:color="auto"/>
        <w:right w:val="none" w:sz="0" w:space="0" w:color="auto"/>
      </w:divBdr>
    </w:div>
    <w:div w:id="1035230407">
      <w:bodyDiv w:val="1"/>
      <w:marLeft w:val="0"/>
      <w:marRight w:val="0"/>
      <w:marTop w:val="0"/>
      <w:marBottom w:val="0"/>
      <w:divBdr>
        <w:top w:val="none" w:sz="0" w:space="0" w:color="auto"/>
        <w:left w:val="none" w:sz="0" w:space="0" w:color="auto"/>
        <w:bottom w:val="none" w:sz="0" w:space="0" w:color="auto"/>
        <w:right w:val="none" w:sz="0" w:space="0" w:color="auto"/>
      </w:divBdr>
    </w:div>
    <w:div w:id="1055619923">
      <w:bodyDiv w:val="1"/>
      <w:marLeft w:val="0"/>
      <w:marRight w:val="0"/>
      <w:marTop w:val="0"/>
      <w:marBottom w:val="0"/>
      <w:divBdr>
        <w:top w:val="none" w:sz="0" w:space="0" w:color="auto"/>
        <w:left w:val="none" w:sz="0" w:space="0" w:color="auto"/>
        <w:bottom w:val="none" w:sz="0" w:space="0" w:color="auto"/>
        <w:right w:val="none" w:sz="0" w:space="0" w:color="auto"/>
      </w:divBdr>
    </w:div>
    <w:div w:id="1061099593">
      <w:bodyDiv w:val="1"/>
      <w:marLeft w:val="0"/>
      <w:marRight w:val="0"/>
      <w:marTop w:val="0"/>
      <w:marBottom w:val="0"/>
      <w:divBdr>
        <w:top w:val="none" w:sz="0" w:space="0" w:color="auto"/>
        <w:left w:val="none" w:sz="0" w:space="0" w:color="auto"/>
        <w:bottom w:val="none" w:sz="0" w:space="0" w:color="auto"/>
        <w:right w:val="none" w:sz="0" w:space="0" w:color="auto"/>
      </w:divBdr>
    </w:div>
    <w:div w:id="1103763684">
      <w:bodyDiv w:val="1"/>
      <w:marLeft w:val="0"/>
      <w:marRight w:val="0"/>
      <w:marTop w:val="0"/>
      <w:marBottom w:val="0"/>
      <w:divBdr>
        <w:top w:val="none" w:sz="0" w:space="0" w:color="auto"/>
        <w:left w:val="none" w:sz="0" w:space="0" w:color="auto"/>
        <w:bottom w:val="none" w:sz="0" w:space="0" w:color="auto"/>
        <w:right w:val="none" w:sz="0" w:space="0" w:color="auto"/>
      </w:divBdr>
    </w:div>
    <w:div w:id="1105423180">
      <w:bodyDiv w:val="1"/>
      <w:marLeft w:val="0"/>
      <w:marRight w:val="0"/>
      <w:marTop w:val="0"/>
      <w:marBottom w:val="0"/>
      <w:divBdr>
        <w:top w:val="none" w:sz="0" w:space="0" w:color="auto"/>
        <w:left w:val="none" w:sz="0" w:space="0" w:color="auto"/>
        <w:bottom w:val="none" w:sz="0" w:space="0" w:color="auto"/>
        <w:right w:val="none" w:sz="0" w:space="0" w:color="auto"/>
      </w:divBdr>
    </w:div>
    <w:div w:id="1108163389">
      <w:bodyDiv w:val="1"/>
      <w:marLeft w:val="0"/>
      <w:marRight w:val="0"/>
      <w:marTop w:val="0"/>
      <w:marBottom w:val="0"/>
      <w:divBdr>
        <w:top w:val="none" w:sz="0" w:space="0" w:color="auto"/>
        <w:left w:val="none" w:sz="0" w:space="0" w:color="auto"/>
        <w:bottom w:val="none" w:sz="0" w:space="0" w:color="auto"/>
        <w:right w:val="none" w:sz="0" w:space="0" w:color="auto"/>
      </w:divBdr>
    </w:div>
    <w:div w:id="1117287911">
      <w:bodyDiv w:val="1"/>
      <w:marLeft w:val="0"/>
      <w:marRight w:val="0"/>
      <w:marTop w:val="0"/>
      <w:marBottom w:val="0"/>
      <w:divBdr>
        <w:top w:val="none" w:sz="0" w:space="0" w:color="auto"/>
        <w:left w:val="none" w:sz="0" w:space="0" w:color="auto"/>
        <w:bottom w:val="none" w:sz="0" w:space="0" w:color="auto"/>
        <w:right w:val="none" w:sz="0" w:space="0" w:color="auto"/>
      </w:divBdr>
    </w:div>
    <w:div w:id="1174880907">
      <w:bodyDiv w:val="1"/>
      <w:marLeft w:val="0"/>
      <w:marRight w:val="0"/>
      <w:marTop w:val="0"/>
      <w:marBottom w:val="0"/>
      <w:divBdr>
        <w:top w:val="none" w:sz="0" w:space="0" w:color="auto"/>
        <w:left w:val="none" w:sz="0" w:space="0" w:color="auto"/>
        <w:bottom w:val="none" w:sz="0" w:space="0" w:color="auto"/>
        <w:right w:val="none" w:sz="0" w:space="0" w:color="auto"/>
      </w:divBdr>
    </w:div>
    <w:div w:id="1200704259">
      <w:bodyDiv w:val="1"/>
      <w:marLeft w:val="0"/>
      <w:marRight w:val="0"/>
      <w:marTop w:val="0"/>
      <w:marBottom w:val="0"/>
      <w:divBdr>
        <w:top w:val="none" w:sz="0" w:space="0" w:color="auto"/>
        <w:left w:val="none" w:sz="0" w:space="0" w:color="auto"/>
        <w:bottom w:val="none" w:sz="0" w:space="0" w:color="auto"/>
        <w:right w:val="none" w:sz="0" w:space="0" w:color="auto"/>
      </w:divBdr>
    </w:div>
    <w:div w:id="1202748606">
      <w:bodyDiv w:val="1"/>
      <w:marLeft w:val="0"/>
      <w:marRight w:val="0"/>
      <w:marTop w:val="0"/>
      <w:marBottom w:val="0"/>
      <w:divBdr>
        <w:top w:val="none" w:sz="0" w:space="0" w:color="auto"/>
        <w:left w:val="none" w:sz="0" w:space="0" w:color="auto"/>
        <w:bottom w:val="none" w:sz="0" w:space="0" w:color="auto"/>
        <w:right w:val="none" w:sz="0" w:space="0" w:color="auto"/>
      </w:divBdr>
    </w:div>
    <w:div w:id="1227496629">
      <w:bodyDiv w:val="1"/>
      <w:marLeft w:val="0"/>
      <w:marRight w:val="0"/>
      <w:marTop w:val="0"/>
      <w:marBottom w:val="0"/>
      <w:divBdr>
        <w:top w:val="none" w:sz="0" w:space="0" w:color="auto"/>
        <w:left w:val="none" w:sz="0" w:space="0" w:color="auto"/>
        <w:bottom w:val="none" w:sz="0" w:space="0" w:color="auto"/>
        <w:right w:val="none" w:sz="0" w:space="0" w:color="auto"/>
      </w:divBdr>
    </w:div>
    <w:div w:id="1232078435">
      <w:bodyDiv w:val="1"/>
      <w:marLeft w:val="0"/>
      <w:marRight w:val="0"/>
      <w:marTop w:val="0"/>
      <w:marBottom w:val="0"/>
      <w:divBdr>
        <w:top w:val="none" w:sz="0" w:space="0" w:color="auto"/>
        <w:left w:val="none" w:sz="0" w:space="0" w:color="auto"/>
        <w:bottom w:val="none" w:sz="0" w:space="0" w:color="auto"/>
        <w:right w:val="none" w:sz="0" w:space="0" w:color="auto"/>
      </w:divBdr>
    </w:div>
    <w:div w:id="1239906153">
      <w:bodyDiv w:val="1"/>
      <w:marLeft w:val="0"/>
      <w:marRight w:val="0"/>
      <w:marTop w:val="0"/>
      <w:marBottom w:val="0"/>
      <w:divBdr>
        <w:top w:val="none" w:sz="0" w:space="0" w:color="auto"/>
        <w:left w:val="none" w:sz="0" w:space="0" w:color="auto"/>
        <w:bottom w:val="none" w:sz="0" w:space="0" w:color="auto"/>
        <w:right w:val="none" w:sz="0" w:space="0" w:color="auto"/>
      </w:divBdr>
    </w:div>
    <w:div w:id="1248269051">
      <w:bodyDiv w:val="1"/>
      <w:marLeft w:val="0"/>
      <w:marRight w:val="0"/>
      <w:marTop w:val="0"/>
      <w:marBottom w:val="0"/>
      <w:divBdr>
        <w:top w:val="none" w:sz="0" w:space="0" w:color="auto"/>
        <w:left w:val="none" w:sz="0" w:space="0" w:color="auto"/>
        <w:bottom w:val="none" w:sz="0" w:space="0" w:color="auto"/>
        <w:right w:val="none" w:sz="0" w:space="0" w:color="auto"/>
      </w:divBdr>
    </w:div>
    <w:div w:id="1259409218">
      <w:bodyDiv w:val="1"/>
      <w:marLeft w:val="0"/>
      <w:marRight w:val="0"/>
      <w:marTop w:val="0"/>
      <w:marBottom w:val="0"/>
      <w:divBdr>
        <w:top w:val="none" w:sz="0" w:space="0" w:color="auto"/>
        <w:left w:val="none" w:sz="0" w:space="0" w:color="auto"/>
        <w:bottom w:val="none" w:sz="0" w:space="0" w:color="auto"/>
        <w:right w:val="none" w:sz="0" w:space="0" w:color="auto"/>
      </w:divBdr>
    </w:div>
    <w:div w:id="1275407584">
      <w:bodyDiv w:val="1"/>
      <w:marLeft w:val="0"/>
      <w:marRight w:val="0"/>
      <w:marTop w:val="0"/>
      <w:marBottom w:val="0"/>
      <w:divBdr>
        <w:top w:val="none" w:sz="0" w:space="0" w:color="auto"/>
        <w:left w:val="none" w:sz="0" w:space="0" w:color="auto"/>
        <w:bottom w:val="none" w:sz="0" w:space="0" w:color="auto"/>
        <w:right w:val="none" w:sz="0" w:space="0" w:color="auto"/>
      </w:divBdr>
    </w:div>
    <w:div w:id="1290745492">
      <w:bodyDiv w:val="1"/>
      <w:marLeft w:val="0"/>
      <w:marRight w:val="0"/>
      <w:marTop w:val="0"/>
      <w:marBottom w:val="0"/>
      <w:divBdr>
        <w:top w:val="none" w:sz="0" w:space="0" w:color="auto"/>
        <w:left w:val="none" w:sz="0" w:space="0" w:color="auto"/>
        <w:bottom w:val="none" w:sz="0" w:space="0" w:color="auto"/>
        <w:right w:val="none" w:sz="0" w:space="0" w:color="auto"/>
      </w:divBdr>
    </w:div>
    <w:div w:id="1291936206">
      <w:bodyDiv w:val="1"/>
      <w:marLeft w:val="0"/>
      <w:marRight w:val="0"/>
      <w:marTop w:val="0"/>
      <w:marBottom w:val="0"/>
      <w:divBdr>
        <w:top w:val="none" w:sz="0" w:space="0" w:color="auto"/>
        <w:left w:val="none" w:sz="0" w:space="0" w:color="auto"/>
        <w:bottom w:val="none" w:sz="0" w:space="0" w:color="auto"/>
        <w:right w:val="none" w:sz="0" w:space="0" w:color="auto"/>
      </w:divBdr>
    </w:div>
    <w:div w:id="1298998755">
      <w:bodyDiv w:val="1"/>
      <w:marLeft w:val="0"/>
      <w:marRight w:val="0"/>
      <w:marTop w:val="0"/>
      <w:marBottom w:val="0"/>
      <w:divBdr>
        <w:top w:val="none" w:sz="0" w:space="0" w:color="auto"/>
        <w:left w:val="none" w:sz="0" w:space="0" w:color="auto"/>
        <w:bottom w:val="none" w:sz="0" w:space="0" w:color="auto"/>
        <w:right w:val="none" w:sz="0" w:space="0" w:color="auto"/>
      </w:divBdr>
    </w:div>
    <w:div w:id="1301152227">
      <w:bodyDiv w:val="1"/>
      <w:marLeft w:val="0"/>
      <w:marRight w:val="0"/>
      <w:marTop w:val="0"/>
      <w:marBottom w:val="0"/>
      <w:divBdr>
        <w:top w:val="none" w:sz="0" w:space="0" w:color="auto"/>
        <w:left w:val="none" w:sz="0" w:space="0" w:color="auto"/>
        <w:bottom w:val="none" w:sz="0" w:space="0" w:color="auto"/>
        <w:right w:val="none" w:sz="0" w:space="0" w:color="auto"/>
      </w:divBdr>
    </w:div>
    <w:div w:id="1305233469">
      <w:bodyDiv w:val="1"/>
      <w:marLeft w:val="0"/>
      <w:marRight w:val="0"/>
      <w:marTop w:val="0"/>
      <w:marBottom w:val="0"/>
      <w:divBdr>
        <w:top w:val="none" w:sz="0" w:space="0" w:color="auto"/>
        <w:left w:val="none" w:sz="0" w:space="0" w:color="auto"/>
        <w:bottom w:val="none" w:sz="0" w:space="0" w:color="auto"/>
        <w:right w:val="none" w:sz="0" w:space="0" w:color="auto"/>
      </w:divBdr>
    </w:div>
    <w:div w:id="1336960794">
      <w:bodyDiv w:val="1"/>
      <w:marLeft w:val="0"/>
      <w:marRight w:val="0"/>
      <w:marTop w:val="0"/>
      <w:marBottom w:val="0"/>
      <w:divBdr>
        <w:top w:val="none" w:sz="0" w:space="0" w:color="auto"/>
        <w:left w:val="none" w:sz="0" w:space="0" w:color="auto"/>
        <w:bottom w:val="none" w:sz="0" w:space="0" w:color="auto"/>
        <w:right w:val="none" w:sz="0" w:space="0" w:color="auto"/>
      </w:divBdr>
    </w:div>
    <w:div w:id="1350595361">
      <w:bodyDiv w:val="1"/>
      <w:marLeft w:val="0"/>
      <w:marRight w:val="0"/>
      <w:marTop w:val="0"/>
      <w:marBottom w:val="0"/>
      <w:divBdr>
        <w:top w:val="none" w:sz="0" w:space="0" w:color="auto"/>
        <w:left w:val="none" w:sz="0" w:space="0" w:color="auto"/>
        <w:bottom w:val="none" w:sz="0" w:space="0" w:color="auto"/>
        <w:right w:val="none" w:sz="0" w:space="0" w:color="auto"/>
      </w:divBdr>
    </w:div>
    <w:div w:id="1353411149">
      <w:bodyDiv w:val="1"/>
      <w:marLeft w:val="0"/>
      <w:marRight w:val="0"/>
      <w:marTop w:val="0"/>
      <w:marBottom w:val="0"/>
      <w:divBdr>
        <w:top w:val="none" w:sz="0" w:space="0" w:color="auto"/>
        <w:left w:val="none" w:sz="0" w:space="0" w:color="auto"/>
        <w:bottom w:val="none" w:sz="0" w:space="0" w:color="auto"/>
        <w:right w:val="none" w:sz="0" w:space="0" w:color="auto"/>
      </w:divBdr>
    </w:div>
    <w:div w:id="1378045219">
      <w:bodyDiv w:val="1"/>
      <w:marLeft w:val="0"/>
      <w:marRight w:val="0"/>
      <w:marTop w:val="0"/>
      <w:marBottom w:val="0"/>
      <w:divBdr>
        <w:top w:val="none" w:sz="0" w:space="0" w:color="auto"/>
        <w:left w:val="none" w:sz="0" w:space="0" w:color="auto"/>
        <w:bottom w:val="none" w:sz="0" w:space="0" w:color="auto"/>
        <w:right w:val="none" w:sz="0" w:space="0" w:color="auto"/>
      </w:divBdr>
    </w:div>
    <w:div w:id="1379280241">
      <w:bodyDiv w:val="1"/>
      <w:marLeft w:val="0"/>
      <w:marRight w:val="0"/>
      <w:marTop w:val="0"/>
      <w:marBottom w:val="0"/>
      <w:divBdr>
        <w:top w:val="none" w:sz="0" w:space="0" w:color="auto"/>
        <w:left w:val="none" w:sz="0" w:space="0" w:color="auto"/>
        <w:bottom w:val="none" w:sz="0" w:space="0" w:color="auto"/>
        <w:right w:val="none" w:sz="0" w:space="0" w:color="auto"/>
      </w:divBdr>
    </w:div>
    <w:div w:id="1400397188">
      <w:bodyDiv w:val="1"/>
      <w:marLeft w:val="0"/>
      <w:marRight w:val="0"/>
      <w:marTop w:val="0"/>
      <w:marBottom w:val="0"/>
      <w:divBdr>
        <w:top w:val="none" w:sz="0" w:space="0" w:color="auto"/>
        <w:left w:val="none" w:sz="0" w:space="0" w:color="auto"/>
        <w:bottom w:val="none" w:sz="0" w:space="0" w:color="auto"/>
        <w:right w:val="none" w:sz="0" w:space="0" w:color="auto"/>
      </w:divBdr>
    </w:div>
    <w:div w:id="1441291473">
      <w:bodyDiv w:val="1"/>
      <w:marLeft w:val="0"/>
      <w:marRight w:val="0"/>
      <w:marTop w:val="0"/>
      <w:marBottom w:val="0"/>
      <w:divBdr>
        <w:top w:val="none" w:sz="0" w:space="0" w:color="auto"/>
        <w:left w:val="none" w:sz="0" w:space="0" w:color="auto"/>
        <w:bottom w:val="none" w:sz="0" w:space="0" w:color="auto"/>
        <w:right w:val="none" w:sz="0" w:space="0" w:color="auto"/>
      </w:divBdr>
    </w:div>
    <w:div w:id="1441609866">
      <w:bodyDiv w:val="1"/>
      <w:marLeft w:val="0"/>
      <w:marRight w:val="0"/>
      <w:marTop w:val="0"/>
      <w:marBottom w:val="0"/>
      <w:divBdr>
        <w:top w:val="none" w:sz="0" w:space="0" w:color="auto"/>
        <w:left w:val="none" w:sz="0" w:space="0" w:color="auto"/>
        <w:bottom w:val="none" w:sz="0" w:space="0" w:color="auto"/>
        <w:right w:val="none" w:sz="0" w:space="0" w:color="auto"/>
      </w:divBdr>
    </w:div>
    <w:div w:id="1451781833">
      <w:bodyDiv w:val="1"/>
      <w:marLeft w:val="0"/>
      <w:marRight w:val="0"/>
      <w:marTop w:val="0"/>
      <w:marBottom w:val="0"/>
      <w:divBdr>
        <w:top w:val="none" w:sz="0" w:space="0" w:color="auto"/>
        <w:left w:val="none" w:sz="0" w:space="0" w:color="auto"/>
        <w:bottom w:val="none" w:sz="0" w:space="0" w:color="auto"/>
        <w:right w:val="none" w:sz="0" w:space="0" w:color="auto"/>
      </w:divBdr>
    </w:div>
    <w:div w:id="1457601984">
      <w:bodyDiv w:val="1"/>
      <w:marLeft w:val="0"/>
      <w:marRight w:val="0"/>
      <w:marTop w:val="0"/>
      <w:marBottom w:val="0"/>
      <w:divBdr>
        <w:top w:val="none" w:sz="0" w:space="0" w:color="auto"/>
        <w:left w:val="none" w:sz="0" w:space="0" w:color="auto"/>
        <w:bottom w:val="none" w:sz="0" w:space="0" w:color="auto"/>
        <w:right w:val="none" w:sz="0" w:space="0" w:color="auto"/>
      </w:divBdr>
    </w:div>
    <w:div w:id="1468477081">
      <w:bodyDiv w:val="1"/>
      <w:marLeft w:val="0"/>
      <w:marRight w:val="0"/>
      <w:marTop w:val="0"/>
      <w:marBottom w:val="0"/>
      <w:divBdr>
        <w:top w:val="none" w:sz="0" w:space="0" w:color="auto"/>
        <w:left w:val="none" w:sz="0" w:space="0" w:color="auto"/>
        <w:bottom w:val="none" w:sz="0" w:space="0" w:color="auto"/>
        <w:right w:val="none" w:sz="0" w:space="0" w:color="auto"/>
      </w:divBdr>
    </w:div>
    <w:div w:id="1489977452">
      <w:bodyDiv w:val="1"/>
      <w:marLeft w:val="0"/>
      <w:marRight w:val="0"/>
      <w:marTop w:val="0"/>
      <w:marBottom w:val="0"/>
      <w:divBdr>
        <w:top w:val="none" w:sz="0" w:space="0" w:color="auto"/>
        <w:left w:val="none" w:sz="0" w:space="0" w:color="auto"/>
        <w:bottom w:val="none" w:sz="0" w:space="0" w:color="auto"/>
        <w:right w:val="none" w:sz="0" w:space="0" w:color="auto"/>
      </w:divBdr>
    </w:div>
    <w:div w:id="1505169863">
      <w:bodyDiv w:val="1"/>
      <w:marLeft w:val="0"/>
      <w:marRight w:val="0"/>
      <w:marTop w:val="0"/>
      <w:marBottom w:val="0"/>
      <w:divBdr>
        <w:top w:val="none" w:sz="0" w:space="0" w:color="auto"/>
        <w:left w:val="none" w:sz="0" w:space="0" w:color="auto"/>
        <w:bottom w:val="none" w:sz="0" w:space="0" w:color="auto"/>
        <w:right w:val="none" w:sz="0" w:space="0" w:color="auto"/>
      </w:divBdr>
    </w:div>
    <w:div w:id="1509364761">
      <w:bodyDiv w:val="1"/>
      <w:marLeft w:val="0"/>
      <w:marRight w:val="0"/>
      <w:marTop w:val="0"/>
      <w:marBottom w:val="0"/>
      <w:divBdr>
        <w:top w:val="none" w:sz="0" w:space="0" w:color="auto"/>
        <w:left w:val="none" w:sz="0" w:space="0" w:color="auto"/>
        <w:bottom w:val="none" w:sz="0" w:space="0" w:color="auto"/>
        <w:right w:val="none" w:sz="0" w:space="0" w:color="auto"/>
      </w:divBdr>
    </w:div>
    <w:div w:id="1515342718">
      <w:bodyDiv w:val="1"/>
      <w:marLeft w:val="0"/>
      <w:marRight w:val="0"/>
      <w:marTop w:val="0"/>
      <w:marBottom w:val="0"/>
      <w:divBdr>
        <w:top w:val="none" w:sz="0" w:space="0" w:color="auto"/>
        <w:left w:val="none" w:sz="0" w:space="0" w:color="auto"/>
        <w:bottom w:val="none" w:sz="0" w:space="0" w:color="auto"/>
        <w:right w:val="none" w:sz="0" w:space="0" w:color="auto"/>
      </w:divBdr>
    </w:div>
    <w:div w:id="1555501160">
      <w:bodyDiv w:val="1"/>
      <w:marLeft w:val="0"/>
      <w:marRight w:val="0"/>
      <w:marTop w:val="0"/>
      <w:marBottom w:val="0"/>
      <w:divBdr>
        <w:top w:val="none" w:sz="0" w:space="0" w:color="auto"/>
        <w:left w:val="none" w:sz="0" w:space="0" w:color="auto"/>
        <w:bottom w:val="none" w:sz="0" w:space="0" w:color="auto"/>
        <w:right w:val="none" w:sz="0" w:space="0" w:color="auto"/>
      </w:divBdr>
    </w:div>
    <w:div w:id="1563756774">
      <w:bodyDiv w:val="1"/>
      <w:marLeft w:val="0"/>
      <w:marRight w:val="0"/>
      <w:marTop w:val="0"/>
      <w:marBottom w:val="0"/>
      <w:divBdr>
        <w:top w:val="none" w:sz="0" w:space="0" w:color="auto"/>
        <w:left w:val="none" w:sz="0" w:space="0" w:color="auto"/>
        <w:bottom w:val="none" w:sz="0" w:space="0" w:color="auto"/>
        <w:right w:val="none" w:sz="0" w:space="0" w:color="auto"/>
      </w:divBdr>
    </w:div>
    <w:div w:id="1596937450">
      <w:bodyDiv w:val="1"/>
      <w:marLeft w:val="0"/>
      <w:marRight w:val="0"/>
      <w:marTop w:val="0"/>
      <w:marBottom w:val="0"/>
      <w:divBdr>
        <w:top w:val="none" w:sz="0" w:space="0" w:color="auto"/>
        <w:left w:val="none" w:sz="0" w:space="0" w:color="auto"/>
        <w:bottom w:val="none" w:sz="0" w:space="0" w:color="auto"/>
        <w:right w:val="none" w:sz="0" w:space="0" w:color="auto"/>
      </w:divBdr>
    </w:div>
    <w:div w:id="1602764852">
      <w:bodyDiv w:val="1"/>
      <w:marLeft w:val="0"/>
      <w:marRight w:val="0"/>
      <w:marTop w:val="0"/>
      <w:marBottom w:val="0"/>
      <w:divBdr>
        <w:top w:val="none" w:sz="0" w:space="0" w:color="auto"/>
        <w:left w:val="none" w:sz="0" w:space="0" w:color="auto"/>
        <w:bottom w:val="none" w:sz="0" w:space="0" w:color="auto"/>
        <w:right w:val="none" w:sz="0" w:space="0" w:color="auto"/>
      </w:divBdr>
    </w:div>
    <w:div w:id="1629315718">
      <w:bodyDiv w:val="1"/>
      <w:marLeft w:val="0"/>
      <w:marRight w:val="0"/>
      <w:marTop w:val="0"/>
      <w:marBottom w:val="0"/>
      <w:divBdr>
        <w:top w:val="none" w:sz="0" w:space="0" w:color="auto"/>
        <w:left w:val="none" w:sz="0" w:space="0" w:color="auto"/>
        <w:bottom w:val="none" w:sz="0" w:space="0" w:color="auto"/>
        <w:right w:val="none" w:sz="0" w:space="0" w:color="auto"/>
      </w:divBdr>
    </w:div>
    <w:div w:id="1644119207">
      <w:bodyDiv w:val="1"/>
      <w:marLeft w:val="0"/>
      <w:marRight w:val="0"/>
      <w:marTop w:val="0"/>
      <w:marBottom w:val="0"/>
      <w:divBdr>
        <w:top w:val="none" w:sz="0" w:space="0" w:color="auto"/>
        <w:left w:val="none" w:sz="0" w:space="0" w:color="auto"/>
        <w:bottom w:val="none" w:sz="0" w:space="0" w:color="auto"/>
        <w:right w:val="none" w:sz="0" w:space="0" w:color="auto"/>
      </w:divBdr>
    </w:div>
    <w:div w:id="1659071287">
      <w:bodyDiv w:val="1"/>
      <w:marLeft w:val="0"/>
      <w:marRight w:val="0"/>
      <w:marTop w:val="0"/>
      <w:marBottom w:val="0"/>
      <w:divBdr>
        <w:top w:val="none" w:sz="0" w:space="0" w:color="auto"/>
        <w:left w:val="none" w:sz="0" w:space="0" w:color="auto"/>
        <w:bottom w:val="none" w:sz="0" w:space="0" w:color="auto"/>
        <w:right w:val="none" w:sz="0" w:space="0" w:color="auto"/>
      </w:divBdr>
    </w:div>
    <w:div w:id="1662614790">
      <w:bodyDiv w:val="1"/>
      <w:marLeft w:val="0"/>
      <w:marRight w:val="0"/>
      <w:marTop w:val="0"/>
      <w:marBottom w:val="0"/>
      <w:divBdr>
        <w:top w:val="none" w:sz="0" w:space="0" w:color="auto"/>
        <w:left w:val="none" w:sz="0" w:space="0" w:color="auto"/>
        <w:bottom w:val="none" w:sz="0" w:space="0" w:color="auto"/>
        <w:right w:val="none" w:sz="0" w:space="0" w:color="auto"/>
      </w:divBdr>
    </w:div>
    <w:div w:id="1672180292">
      <w:bodyDiv w:val="1"/>
      <w:marLeft w:val="0"/>
      <w:marRight w:val="0"/>
      <w:marTop w:val="0"/>
      <w:marBottom w:val="0"/>
      <w:divBdr>
        <w:top w:val="none" w:sz="0" w:space="0" w:color="auto"/>
        <w:left w:val="none" w:sz="0" w:space="0" w:color="auto"/>
        <w:bottom w:val="none" w:sz="0" w:space="0" w:color="auto"/>
        <w:right w:val="none" w:sz="0" w:space="0" w:color="auto"/>
      </w:divBdr>
    </w:div>
    <w:div w:id="1683238100">
      <w:bodyDiv w:val="1"/>
      <w:marLeft w:val="0"/>
      <w:marRight w:val="0"/>
      <w:marTop w:val="0"/>
      <w:marBottom w:val="0"/>
      <w:divBdr>
        <w:top w:val="none" w:sz="0" w:space="0" w:color="auto"/>
        <w:left w:val="none" w:sz="0" w:space="0" w:color="auto"/>
        <w:bottom w:val="none" w:sz="0" w:space="0" w:color="auto"/>
        <w:right w:val="none" w:sz="0" w:space="0" w:color="auto"/>
      </w:divBdr>
    </w:div>
    <w:div w:id="1684867276">
      <w:bodyDiv w:val="1"/>
      <w:marLeft w:val="0"/>
      <w:marRight w:val="0"/>
      <w:marTop w:val="0"/>
      <w:marBottom w:val="0"/>
      <w:divBdr>
        <w:top w:val="none" w:sz="0" w:space="0" w:color="auto"/>
        <w:left w:val="none" w:sz="0" w:space="0" w:color="auto"/>
        <w:bottom w:val="none" w:sz="0" w:space="0" w:color="auto"/>
        <w:right w:val="none" w:sz="0" w:space="0" w:color="auto"/>
      </w:divBdr>
    </w:div>
    <w:div w:id="1687707851">
      <w:bodyDiv w:val="1"/>
      <w:marLeft w:val="0"/>
      <w:marRight w:val="0"/>
      <w:marTop w:val="0"/>
      <w:marBottom w:val="0"/>
      <w:divBdr>
        <w:top w:val="none" w:sz="0" w:space="0" w:color="auto"/>
        <w:left w:val="none" w:sz="0" w:space="0" w:color="auto"/>
        <w:bottom w:val="none" w:sz="0" w:space="0" w:color="auto"/>
        <w:right w:val="none" w:sz="0" w:space="0" w:color="auto"/>
      </w:divBdr>
    </w:div>
    <w:div w:id="1706516155">
      <w:bodyDiv w:val="1"/>
      <w:marLeft w:val="0"/>
      <w:marRight w:val="0"/>
      <w:marTop w:val="0"/>
      <w:marBottom w:val="0"/>
      <w:divBdr>
        <w:top w:val="none" w:sz="0" w:space="0" w:color="auto"/>
        <w:left w:val="none" w:sz="0" w:space="0" w:color="auto"/>
        <w:bottom w:val="none" w:sz="0" w:space="0" w:color="auto"/>
        <w:right w:val="none" w:sz="0" w:space="0" w:color="auto"/>
      </w:divBdr>
    </w:div>
    <w:div w:id="1715807778">
      <w:bodyDiv w:val="1"/>
      <w:marLeft w:val="0"/>
      <w:marRight w:val="0"/>
      <w:marTop w:val="0"/>
      <w:marBottom w:val="0"/>
      <w:divBdr>
        <w:top w:val="none" w:sz="0" w:space="0" w:color="auto"/>
        <w:left w:val="none" w:sz="0" w:space="0" w:color="auto"/>
        <w:bottom w:val="none" w:sz="0" w:space="0" w:color="auto"/>
        <w:right w:val="none" w:sz="0" w:space="0" w:color="auto"/>
      </w:divBdr>
    </w:div>
    <w:div w:id="1740244413">
      <w:bodyDiv w:val="1"/>
      <w:marLeft w:val="0"/>
      <w:marRight w:val="0"/>
      <w:marTop w:val="0"/>
      <w:marBottom w:val="0"/>
      <w:divBdr>
        <w:top w:val="none" w:sz="0" w:space="0" w:color="auto"/>
        <w:left w:val="none" w:sz="0" w:space="0" w:color="auto"/>
        <w:bottom w:val="none" w:sz="0" w:space="0" w:color="auto"/>
        <w:right w:val="none" w:sz="0" w:space="0" w:color="auto"/>
      </w:divBdr>
    </w:div>
    <w:div w:id="1743261115">
      <w:bodyDiv w:val="1"/>
      <w:marLeft w:val="0"/>
      <w:marRight w:val="0"/>
      <w:marTop w:val="0"/>
      <w:marBottom w:val="0"/>
      <w:divBdr>
        <w:top w:val="none" w:sz="0" w:space="0" w:color="auto"/>
        <w:left w:val="none" w:sz="0" w:space="0" w:color="auto"/>
        <w:bottom w:val="none" w:sz="0" w:space="0" w:color="auto"/>
        <w:right w:val="none" w:sz="0" w:space="0" w:color="auto"/>
      </w:divBdr>
    </w:div>
    <w:div w:id="1750495595">
      <w:bodyDiv w:val="1"/>
      <w:marLeft w:val="0"/>
      <w:marRight w:val="0"/>
      <w:marTop w:val="0"/>
      <w:marBottom w:val="0"/>
      <w:divBdr>
        <w:top w:val="none" w:sz="0" w:space="0" w:color="auto"/>
        <w:left w:val="none" w:sz="0" w:space="0" w:color="auto"/>
        <w:bottom w:val="none" w:sz="0" w:space="0" w:color="auto"/>
        <w:right w:val="none" w:sz="0" w:space="0" w:color="auto"/>
      </w:divBdr>
    </w:div>
    <w:div w:id="1787113907">
      <w:bodyDiv w:val="1"/>
      <w:marLeft w:val="0"/>
      <w:marRight w:val="0"/>
      <w:marTop w:val="0"/>
      <w:marBottom w:val="0"/>
      <w:divBdr>
        <w:top w:val="none" w:sz="0" w:space="0" w:color="auto"/>
        <w:left w:val="none" w:sz="0" w:space="0" w:color="auto"/>
        <w:bottom w:val="none" w:sz="0" w:space="0" w:color="auto"/>
        <w:right w:val="none" w:sz="0" w:space="0" w:color="auto"/>
      </w:divBdr>
    </w:div>
    <w:div w:id="1799951591">
      <w:bodyDiv w:val="1"/>
      <w:marLeft w:val="0"/>
      <w:marRight w:val="0"/>
      <w:marTop w:val="0"/>
      <w:marBottom w:val="0"/>
      <w:divBdr>
        <w:top w:val="none" w:sz="0" w:space="0" w:color="auto"/>
        <w:left w:val="none" w:sz="0" w:space="0" w:color="auto"/>
        <w:bottom w:val="none" w:sz="0" w:space="0" w:color="auto"/>
        <w:right w:val="none" w:sz="0" w:space="0" w:color="auto"/>
      </w:divBdr>
    </w:div>
    <w:div w:id="1804545013">
      <w:bodyDiv w:val="1"/>
      <w:marLeft w:val="0"/>
      <w:marRight w:val="0"/>
      <w:marTop w:val="0"/>
      <w:marBottom w:val="0"/>
      <w:divBdr>
        <w:top w:val="none" w:sz="0" w:space="0" w:color="auto"/>
        <w:left w:val="none" w:sz="0" w:space="0" w:color="auto"/>
        <w:bottom w:val="none" w:sz="0" w:space="0" w:color="auto"/>
        <w:right w:val="none" w:sz="0" w:space="0" w:color="auto"/>
      </w:divBdr>
    </w:div>
    <w:div w:id="1809518901">
      <w:bodyDiv w:val="1"/>
      <w:marLeft w:val="0"/>
      <w:marRight w:val="0"/>
      <w:marTop w:val="0"/>
      <w:marBottom w:val="0"/>
      <w:divBdr>
        <w:top w:val="none" w:sz="0" w:space="0" w:color="auto"/>
        <w:left w:val="none" w:sz="0" w:space="0" w:color="auto"/>
        <w:bottom w:val="none" w:sz="0" w:space="0" w:color="auto"/>
        <w:right w:val="none" w:sz="0" w:space="0" w:color="auto"/>
      </w:divBdr>
    </w:div>
    <w:div w:id="1860966202">
      <w:bodyDiv w:val="1"/>
      <w:marLeft w:val="0"/>
      <w:marRight w:val="0"/>
      <w:marTop w:val="0"/>
      <w:marBottom w:val="0"/>
      <w:divBdr>
        <w:top w:val="none" w:sz="0" w:space="0" w:color="auto"/>
        <w:left w:val="none" w:sz="0" w:space="0" w:color="auto"/>
        <w:bottom w:val="none" w:sz="0" w:space="0" w:color="auto"/>
        <w:right w:val="none" w:sz="0" w:space="0" w:color="auto"/>
      </w:divBdr>
    </w:div>
    <w:div w:id="1870141867">
      <w:bodyDiv w:val="1"/>
      <w:marLeft w:val="0"/>
      <w:marRight w:val="0"/>
      <w:marTop w:val="0"/>
      <w:marBottom w:val="0"/>
      <w:divBdr>
        <w:top w:val="none" w:sz="0" w:space="0" w:color="auto"/>
        <w:left w:val="none" w:sz="0" w:space="0" w:color="auto"/>
        <w:bottom w:val="none" w:sz="0" w:space="0" w:color="auto"/>
        <w:right w:val="none" w:sz="0" w:space="0" w:color="auto"/>
      </w:divBdr>
    </w:div>
    <w:div w:id="1874881066">
      <w:bodyDiv w:val="1"/>
      <w:marLeft w:val="0"/>
      <w:marRight w:val="0"/>
      <w:marTop w:val="0"/>
      <w:marBottom w:val="0"/>
      <w:divBdr>
        <w:top w:val="none" w:sz="0" w:space="0" w:color="auto"/>
        <w:left w:val="none" w:sz="0" w:space="0" w:color="auto"/>
        <w:bottom w:val="none" w:sz="0" w:space="0" w:color="auto"/>
        <w:right w:val="none" w:sz="0" w:space="0" w:color="auto"/>
      </w:divBdr>
    </w:div>
    <w:div w:id="1884439453">
      <w:bodyDiv w:val="1"/>
      <w:marLeft w:val="0"/>
      <w:marRight w:val="0"/>
      <w:marTop w:val="0"/>
      <w:marBottom w:val="0"/>
      <w:divBdr>
        <w:top w:val="none" w:sz="0" w:space="0" w:color="auto"/>
        <w:left w:val="none" w:sz="0" w:space="0" w:color="auto"/>
        <w:bottom w:val="none" w:sz="0" w:space="0" w:color="auto"/>
        <w:right w:val="none" w:sz="0" w:space="0" w:color="auto"/>
      </w:divBdr>
    </w:div>
    <w:div w:id="1938560700">
      <w:bodyDiv w:val="1"/>
      <w:marLeft w:val="0"/>
      <w:marRight w:val="0"/>
      <w:marTop w:val="0"/>
      <w:marBottom w:val="0"/>
      <w:divBdr>
        <w:top w:val="none" w:sz="0" w:space="0" w:color="auto"/>
        <w:left w:val="none" w:sz="0" w:space="0" w:color="auto"/>
        <w:bottom w:val="none" w:sz="0" w:space="0" w:color="auto"/>
        <w:right w:val="none" w:sz="0" w:space="0" w:color="auto"/>
      </w:divBdr>
    </w:div>
    <w:div w:id="1977565188">
      <w:bodyDiv w:val="1"/>
      <w:marLeft w:val="0"/>
      <w:marRight w:val="0"/>
      <w:marTop w:val="0"/>
      <w:marBottom w:val="0"/>
      <w:divBdr>
        <w:top w:val="none" w:sz="0" w:space="0" w:color="auto"/>
        <w:left w:val="none" w:sz="0" w:space="0" w:color="auto"/>
        <w:bottom w:val="none" w:sz="0" w:space="0" w:color="auto"/>
        <w:right w:val="none" w:sz="0" w:space="0" w:color="auto"/>
      </w:divBdr>
    </w:div>
    <w:div w:id="1980917755">
      <w:bodyDiv w:val="1"/>
      <w:marLeft w:val="0"/>
      <w:marRight w:val="0"/>
      <w:marTop w:val="0"/>
      <w:marBottom w:val="0"/>
      <w:divBdr>
        <w:top w:val="none" w:sz="0" w:space="0" w:color="auto"/>
        <w:left w:val="none" w:sz="0" w:space="0" w:color="auto"/>
        <w:bottom w:val="none" w:sz="0" w:space="0" w:color="auto"/>
        <w:right w:val="none" w:sz="0" w:space="0" w:color="auto"/>
      </w:divBdr>
    </w:div>
    <w:div w:id="2006205268">
      <w:bodyDiv w:val="1"/>
      <w:marLeft w:val="0"/>
      <w:marRight w:val="0"/>
      <w:marTop w:val="0"/>
      <w:marBottom w:val="0"/>
      <w:divBdr>
        <w:top w:val="none" w:sz="0" w:space="0" w:color="auto"/>
        <w:left w:val="none" w:sz="0" w:space="0" w:color="auto"/>
        <w:bottom w:val="none" w:sz="0" w:space="0" w:color="auto"/>
        <w:right w:val="none" w:sz="0" w:space="0" w:color="auto"/>
      </w:divBdr>
    </w:div>
    <w:div w:id="2021079248">
      <w:bodyDiv w:val="1"/>
      <w:marLeft w:val="0"/>
      <w:marRight w:val="0"/>
      <w:marTop w:val="0"/>
      <w:marBottom w:val="0"/>
      <w:divBdr>
        <w:top w:val="none" w:sz="0" w:space="0" w:color="auto"/>
        <w:left w:val="none" w:sz="0" w:space="0" w:color="auto"/>
        <w:bottom w:val="none" w:sz="0" w:space="0" w:color="auto"/>
        <w:right w:val="none" w:sz="0" w:space="0" w:color="auto"/>
      </w:divBdr>
    </w:div>
    <w:div w:id="2045321308">
      <w:bodyDiv w:val="1"/>
      <w:marLeft w:val="0"/>
      <w:marRight w:val="0"/>
      <w:marTop w:val="0"/>
      <w:marBottom w:val="0"/>
      <w:divBdr>
        <w:top w:val="none" w:sz="0" w:space="0" w:color="auto"/>
        <w:left w:val="none" w:sz="0" w:space="0" w:color="auto"/>
        <w:bottom w:val="none" w:sz="0" w:space="0" w:color="auto"/>
        <w:right w:val="none" w:sz="0" w:space="0" w:color="auto"/>
      </w:divBdr>
    </w:div>
    <w:div w:id="2053839632">
      <w:bodyDiv w:val="1"/>
      <w:marLeft w:val="0"/>
      <w:marRight w:val="0"/>
      <w:marTop w:val="0"/>
      <w:marBottom w:val="0"/>
      <w:divBdr>
        <w:top w:val="none" w:sz="0" w:space="0" w:color="auto"/>
        <w:left w:val="none" w:sz="0" w:space="0" w:color="auto"/>
        <w:bottom w:val="none" w:sz="0" w:space="0" w:color="auto"/>
        <w:right w:val="none" w:sz="0" w:space="0" w:color="auto"/>
      </w:divBdr>
    </w:div>
    <w:div w:id="2075615589">
      <w:bodyDiv w:val="1"/>
      <w:marLeft w:val="0"/>
      <w:marRight w:val="0"/>
      <w:marTop w:val="0"/>
      <w:marBottom w:val="0"/>
      <w:divBdr>
        <w:top w:val="none" w:sz="0" w:space="0" w:color="auto"/>
        <w:left w:val="none" w:sz="0" w:space="0" w:color="auto"/>
        <w:bottom w:val="none" w:sz="0" w:space="0" w:color="auto"/>
        <w:right w:val="none" w:sz="0" w:space="0" w:color="auto"/>
      </w:divBdr>
    </w:div>
    <w:div w:id="2121218214">
      <w:bodyDiv w:val="1"/>
      <w:marLeft w:val="0"/>
      <w:marRight w:val="0"/>
      <w:marTop w:val="0"/>
      <w:marBottom w:val="0"/>
      <w:divBdr>
        <w:top w:val="none" w:sz="0" w:space="0" w:color="auto"/>
        <w:left w:val="none" w:sz="0" w:space="0" w:color="auto"/>
        <w:bottom w:val="none" w:sz="0" w:space="0" w:color="auto"/>
        <w:right w:val="none" w:sz="0" w:space="0" w:color="auto"/>
      </w:divBdr>
    </w:div>
    <w:div w:id="2121679275">
      <w:bodyDiv w:val="1"/>
      <w:marLeft w:val="0"/>
      <w:marRight w:val="0"/>
      <w:marTop w:val="0"/>
      <w:marBottom w:val="0"/>
      <w:divBdr>
        <w:top w:val="none" w:sz="0" w:space="0" w:color="auto"/>
        <w:left w:val="none" w:sz="0" w:space="0" w:color="auto"/>
        <w:bottom w:val="none" w:sz="0" w:space="0" w:color="auto"/>
        <w:right w:val="none" w:sz="0" w:space="0" w:color="auto"/>
      </w:divBdr>
    </w:div>
    <w:div w:id="2126073297">
      <w:bodyDiv w:val="1"/>
      <w:marLeft w:val="0"/>
      <w:marRight w:val="0"/>
      <w:marTop w:val="0"/>
      <w:marBottom w:val="0"/>
      <w:divBdr>
        <w:top w:val="none" w:sz="0" w:space="0" w:color="auto"/>
        <w:left w:val="none" w:sz="0" w:space="0" w:color="auto"/>
        <w:bottom w:val="none" w:sz="0" w:space="0" w:color="auto"/>
        <w:right w:val="none" w:sz="0" w:space="0" w:color="auto"/>
      </w:divBdr>
    </w:div>
    <w:div w:id="2128548480">
      <w:bodyDiv w:val="1"/>
      <w:marLeft w:val="0"/>
      <w:marRight w:val="0"/>
      <w:marTop w:val="0"/>
      <w:marBottom w:val="0"/>
      <w:divBdr>
        <w:top w:val="none" w:sz="0" w:space="0" w:color="auto"/>
        <w:left w:val="none" w:sz="0" w:space="0" w:color="auto"/>
        <w:bottom w:val="none" w:sz="0" w:space="0" w:color="auto"/>
        <w:right w:val="none" w:sz="0" w:space="0" w:color="auto"/>
      </w:divBdr>
    </w:div>
    <w:div w:id="21376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cio.gencat.cat/ca/serveis/processos-acreditacio/assessors/"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accio.gencat.cat/ca/serveis/processos-acreditacio/tecni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accio.gencat.cat/web/.content/bancconeixement/documents/pindoles/Industria-4.0_Pindola_Sectorial_2018.pdf" TargetMode="External"/><Relationship Id="rId14" Type="http://schemas.openxmlformats.org/officeDocument/2006/relationships/hyperlink" Target="https://www.accio.gencat.cat/ca/serveis/processos-acreditacio/assessor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747A5-979E-4047-96B3-9A1648B4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8</Pages>
  <Words>2456</Words>
  <Characters>13514</Characters>
  <Application>Microsoft Office Word</Application>
  <DocSecurity>0</DocSecurity>
  <Lines>112</Lines>
  <Paragraphs>31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Memòria tècnics cupons indústria 4.0 - convocatoria 2020</vt:lpstr>
      <vt:lpstr>Memòria tècnics cupons indústria 4.0 - convocatoria 2020</vt:lpstr>
    </vt:vector>
  </TitlesOfParts>
  <Company>ACCIO</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Memòria tècnics cupons indústria 4.0 - convocatoria 2020</dc:title>
  <dc:subject>Memòria tècnics cupons indústria 4.0 - convocatoria 2020</dc:subject>
  <dc:creator>Generalitat de Catalunya - ACCIO</dc:creator>
  <cp:keywords>Memòria tècnics cupons indústria 4.0  convocatoria 2020</cp:keywords>
  <dc:description/>
  <cp:lastModifiedBy>Alfredo Arias</cp:lastModifiedBy>
  <cp:revision>15</cp:revision>
  <cp:lastPrinted>2019-11-05T09:59:00Z</cp:lastPrinted>
  <dcterms:created xsi:type="dcterms:W3CDTF">2021-03-05T14:47:00Z</dcterms:created>
  <dcterms:modified xsi:type="dcterms:W3CDTF">2021-03-11T09:48:00Z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d'alta" linkTarget="_Hlk252117588">
    <vt:lpwstr>Definició de les activitats subcontractades .Breu descripció .Hores previstes.Import (€)..Activitat 1 - Captura BBDD ASECORP.Captura, anàlisi, i estandardització de la BBDD entregada per ASECORP..16 hores.1.280 €..Activitat 2 – Processament dels 21 butll</vt:lpwstr>
  </property>
  <property fmtid="{D5CDD505-2E9C-101B-9397-08002B2CF9AE}" pid="3" name="Data de finalització" linkTarget="_Hlk252117588">
    <vt:lpwstr>Definició de les activitats subcontractades .Breu descripció .Hores previstes.Import (€)..Activitat 1 - Captura BBDD ASECORP.Captura, anàlisi, i estandardització de la BBDD entregada per ASECORP..16 hores.1.280 €..Activitat 2 – Processament dels 21 butll</vt:lpwstr>
  </property>
  <property fmtid="{D5CDD505-2E9C-101B-9397-08002B2CF9AE}" pid="4" name="Destinació" linkTarget="_Hlk252117588">
    <vt:lpwstr>Definició de les activitats subcontractades .Breu descripció .Hores previstes.Import (€)..Activitat 1 - Captura BBDD ASECORP.Captura, anàlisi, i estandardització de la BBDD entregada per ASECORP..16 hores.1.280 €..Activitat 2 – Processament dels 21 butll</vt:lpwstr>
  </property>
</Properties>
</file>